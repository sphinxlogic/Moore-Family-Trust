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A8326" w14:textId="34F8FCB8" w:rsidR="00EF4004" w:rsidRDefault="00CE3B8B">
      <w:pPr>
        <w:pStyle w:val="Heading1"/>
      </w:pPr>
      <w:del w:id="0" w:author="Jonathan Chapman-Moore" w:date="2023-10-05T22:30:00Z">
        <w:r w:rsidDel="00F21812">
          <w:delText xml:space="preserve">SPECIMEN </w:delText>
        </w:r>
      </w:del>
      <w:r w:rsidR="00EF4004">
        <w:t>TRUST DEED</w:t>
      </w:r>
      <w:r>
        <w:t xml:space="preserve"> (for guidance purposes)</w:t>
      </w:r>
    </w:p>
    <w:p w14:paraId="7CE65059" w14:textId="77777777" w:rsidR="00EF4004" w:rsidRDefault="00EF4004"/>
    <w:p w14:paraId="2AA556CD" w14:textId="77777777" w:rsidR="00EF4004" w:rsidRDefault="00EF4004">
      <w:r>
        <w:t xml:space="preserve">This deed is made on              </w:t>
      </w:r>
      <w:r>
        <w:tab/>
        <w:t>(</w:t>
      </w:r>
      <w:r>
        <w:rPr>
          <w:i/>
          <w:iCs/>
        </w:rPr>
        <w:t>insert date</w:t>
      </w:r>
      <w:r>
        <w:t xml:space="preserve">) </w:t>
      </w:r>
    </w:p>
    <w:p w14:paraId="23FFC2AD" w14:textId="77777777" w:rsidR="00EF4004" w:rsidRDefault="00EF4004"/>
    <w:p w14:paraId="25DC3646" w14:textId="71587855" w:rsidR="00EF4004" w:rsidRDefault="00EF4004">
      <w:r>
        <w:t>between</w:t>
      </w:r>
      <w:r>
        <w:tab/>
      </w:r>
      <w:r>
        <w:tab/>
      </w:r>
      <w:r>
        <w:tab/>
      </w:r>
      <w:r>
        <w:tab/>
        <w:t>(</w:t>
      </w:r>
      <w:del w:id="1" w:author="Jonathan Chapman-Moore" w:date="2023-10-05T22:29:00Z">
        <w:r w:rsidDel="00F21812">
          <w:rPr>
            <w:i/>
            <w:iCs/>
          </w:rPr>
          <w:delText>insert the name of the Company</w:delText>
        </w:r>
      </w:del>
      <w:ins w:id="2" w:author="Jonathan Chapman-Moore" w:date="2023-10-05T22:29:00Z">
        <w:r w:rsidR="00F21812">
          <w:rPr>
            <w:i/>
            <w:iCs/>
          </w:rPr>
          <w:t>Sphinx Logic</w:t>
        </w:r>
      </w:ins>
      <w:r>
        <w:t xml:space="preserve">) </w:t>
      </w:r>
    </w:p>
    <w:p w14:paraId="0C1AE397" w14:textId="77777777" w:rsidR="00EF4004" w:rsidRDefault="00EF4004"/>
    <w:p w14:paraId="7E99C841" w14:textId="25571FE1" w:rsidR="00EF4004" w:rsidRDefault="00EF4004">
      <w:pPr>
        <w:ind w:left="3600"/>
      </w:pPr>
      <w:r>
        <w:t>(</w:t>
      </w:r>
      <w:del w:id="3" w:author="Jonathan Chapman-Moore" w:date="2023-10-05T22:30:00Z">
        <w:r w:rsidDel="00F21812">
          <w:rPr>
            <w:i/>
            <w:iCs/>
          </w:rPr>
          <w:delText>insert name of the Participating Companies</w:delText>
        </w:r>
      </w:del>
      <w:ins w:id="4" w:author="Jonathan Chapman-Moore" w:date="2023-10-05T22:30:00Z">
        <w:r w:rsidR="00F21812">
          <w:rPr>
            <w:i/>
            <w:iCs/>
          </w:rPr>
          <w:t>Microsoft</w:t>
        </w:r>
      </w:ins>
      <w:r>
        <w:t>) and</w:t>
      </w:r>
    </w:p>
    <w:p w14:paraId="6CA472DA" w14:textId="77777777" w:rsidR="00EF4004" w:rsidRDefault="00EF4004"/>
    <w:p w14:paraId="7BD6FE2B" w14:textId="77777777" w:rsidR="00EF4004" w:rsidRDefault="00EF4004">
      <w:pPr>
        <w:rPr>
          <w:rFonts w:ascii="Courier New" w:hAnsi="Courier New" w:cs="Courier New"/>
          <w:snapToGrid w:val="0"/>
        </w:rPr>
      </w:pPr>
    </w:p>
    <w:p w14:paraId="01E1A3E6" w14:textId="77777777" w:rsidR="00EF4004" w:rsidRDefault="00EF4004">
      <w:pPr>
        <w:ind w:firstLine="426"/>
      </w:pPr>
      <w:r>
        <w:tab/>
      </w:r>
      <w:r>
        <w:tab/>
      </w:r>
      <w:r>
        <w:tab/>
      </w:r>
      <w:r>
        <w:tab/>
      </w:r>
      <w:r>
        <w:tab/>
        <w:t>(</w:t>
      </w:r>
      <w:r>
        <w:rPr>
          <w:i/>
          <w:iCs/>
        </w:rPr>
        <w:t>insert name(s) of the Trustee(s)</w:t>
      </w:r>
      <w:r>
        <w:t>)</w:t>
      </w:r>
      <w:del w:id="5" w:author="Jonathan Chapman-Moore" w:date="2023-10-05T22:31:00Z">
        <w:r w:rsidDel="009719B0">
          <w:delText>.</w:delText>
        </w:r>
      </w:del>
    </w:p>
    <w:p w14:paraId="48594DCD" w14:textId="77777777" w:rsidR="00EF4004" w:rsidRDefault="00EF4004">
      <w:pPr>
        <w:pStyle w:val="Header"/>
        <w:tabs>
          <w:tab w:val="clear" w:pos="4153"/>
          <w:tab w:val="clear" w:pos="8306"/>
        </w:tabs>
      </w:pPr>
    </w:p>
    <w:p w14:paraId="250A8180" w14:textId="77777777" w:rsidR="00EF4004" w:rsidRDefault="00EF4004">
      <w:pPr>
        <w:rPr>
          <w:rFonts w:ascii="Courier New" w:hAnsi="Courier New" w:cs="Courier New"/>
          <w:snapToGrid w:val="0"/>
        </w:rPr>
      </w:pPr>
    </w:p>
    <w:p w14:paraId="1F16D5AE" w14:textId="77777777" w:rsidR="00EF4004" w:rsidRDefault="00EF4004"/>
    <w:p w14:paraId="4A10474E" w14:textId="77777777" w:rsidR="00EF4004" w:rsidRDefault="00EF4004">
      <w:pPr>
        <w:ind w:left="709" w:hanging="709"/>
        <w:rPr>
          <w:b/>
          <w:bCs/>
        </w:rPr>
      </w:pPr>
      <w:r>
        <w:rPr>
          <w:b/>
          <w:bCs/>
        </w:rPr>
        <w:t xml:space="preserve">1.  </w:t>
      </w:r>
      <w:r>
        <w:rPr>
          <w:b/>
          <w:bCs/>
        </w:rPr>
        <w:tab/>
        <w:t>PURPOSE</w:t>
      </w:r>
    </w:p>
    <w:p w14:paraId="6D8C6608" w14:textId="77777777" w:rsidR="00EF4004" w:rsidRDefault="00EF4004">
      <w:pPr>
        <w:ind w:left="426" w:hanging="426"/>
      </w:pPr>
    </w:p>
    <w:p w14:paraId="3E3333EC" w14:textId="77777777" w:rsidR="00EF4004" w:rsidRDefault="00EF4004">
      <w:pPr>
        <w:pStyle w:val="BodyTextIndent3"/>
        <w:ind w:left="709"/>
      </w:pPr>
      <w:r>
        <w:t>The purpose of this Deed is to establish a trust for the S</w:t>
      </w:r>
      <w:r w:rsidR="000962A5">
        <w:t>chedule 2 S</w:t>
      </w:r>
      <w:r>
        <w:t>hare Incentive Plan known as [</w:t>
      </w:r>
      <w:r>
        <w:rPr>
          <w:i/>
          <w:iCs/>
        </w:rPr>
        <w:t>enter name of plan</w:t>
      </w:r>
      <w:r>
        <w:t>] (“the Plan”) which satisfies Schedule 2 ITEPA 2003.</w:t>
      </w:r>
    </w:p>
    <w:p w14:paraId="4D5BB7AE" w14:textId="77777777" w:rsidR="00EF4004" w:rsidRDefault="00EF4004"/>
    <w:p w14:paraId="52A26AF9" w14:textId="77777777" w:rsidR="00EF4004" w:rsidRDefault="00EF4004">
      <w:pPr>
        <w:rPr>
          <w:b/>
          <w:bCs/>
        </w:rPr>
      </w:pPr>
      <w:r>
        <w:rPr>
          <w:b/>
          <w:bCs/>
        </w:rPr>
        <w:t xml:space="preserve">2.  </w:t>
      </w:r>
      <w:r>
        <w:rPr>
          <w:b/>
          <w:bCs/>
        </w:rPr>
        <w:tab/>
        <w:t>STATUS</w:t>
      </w:r>
    </w:p>
    <w:p w14:paraId="3BEEA75A" w14:textId="77777777" w:rsidR="00EF4004" w:rsidRDefault="00EF4004"/>
    <w:p w14:paraId="4D96F9D1" w14:textId="0E2EA0A8" w:rsidR="00EF4004" w:rsidRDefault="00EF4004">
      <w:pPr>
        <w:ind w:left="709"/>
      </w:pPr>
      <w:r>
        <w:t xml:space="preserve">The Plan consists of this Deed and the attached rules and </w:t>
      </w:r>
      <w:del w:id="6" w:author="Jonathan Chapman-Moore" w:date="2023-10-05T22:28:00Z">
        <w:r w:rsidDel="00F21812">
          <w:delText>Appendices.  The</w:delText>
        </w:r>
      </w:del>
      <w:ins w:id="7" w:author="Jonathan Chapman-Moore" w:date="2023-10-05T22:28:00Z">
        <w:r w:rsidR="00F21812">
          <w:t>Appendices. The</w:t>
        </w:r>
      </w:ins>
      <w:r>
        <w:t xml:space="preserve"> definitions in the rules apply to this Deed.  The Company shall from time to time determine which of parts A to D of the Rules shall have effect.  Where the Company determines that part B shall have effect it shall also specify whether there is to be an Accumulation Period of up to 12 months, which shall apply equally to all Qualifying Employees in the Plan.</w:t>
      </w:r>
    </w:p>
    <w:p w14:paraId="33FAA3C3" w14:textId="77777777" w:rsidR="00EF4004" w:rsidRDefault="00EF4004"/>
    <w:p w14:paraId="31694BB4" w14:textId="77777777" w:rsidR="00EF4004" w:rsidRDefault="00EF4004">
      <w:pPr>
        <w:rPr>
          <w:b/>
          <w:bCs/>
        </w:rPr>
      </w:pPr>
      <w:r>
        <w:rPr>
          <w:b/>
          <w:bCs/>
        </w:rPr>
        <w:t xml:space="preserve">3.  </w:t>
      </w:r>
      <w:r>
        <w:rPr>
          <w:b/>
          <w:bCs/>
        </w:rPr>
        <w:tab/>
        <w:t>DECLARATION OF TRUST</w:t>
      </w:r>
    </w:p>
    <w:p w14:paraId="2F8A0664" w14:textId="77777777" w:rsidR="00EF4004" w:rsidRDefault="00EF4004"/>
    <w:p w14:paraId="5D24078A" w14:textId="35941B4A" w:rsidR="00EF4004" w:rsidRDefault="00EF4004">
      <w:pPr>
        <w:ind w:left="709" w:hanging="709"/>
      </w:pPr>
      <w:del w:id="8" w:author="Jonathan Chapman-Moore" w:date="2023-10-05T22:04:00Z">
        <w:r w:rsidDel="001D485F">
          <w:delText xml:space="preserve">3.1  </w:delText>
        </w:r>
        <w:r w:rsidDel="001D485F">
          <w:tab/>
        </w:r>
      </w:del>
      <w:ins w:id="9" w:author="Jonathan Chapman-Moore" w:date="2023-10-05T22:04:00Z">
        <w:r w:rsidR="001D485F">
          <w:t xml:space="preserve">3.1 </w:t>
        </w:r>
        <w:r w:rsidR="001D485F">
          <w:tab/>
        </w:r>
      </w:ins>
      <w:r>
        <w:t>The Company and the Trustees have agreed that all the Shares and other assets which are issued to or transferred to the Trustees are to be held on the trusts declared by this Deed, and subject to the terms of the Rules.  When Shares or assets are transferred to the Trustees by the Company with the intention of being held as part of the Plan they shall be held upon the trusts and provisions of this Deed and the Rules.</w:t>
      </w:r>
    </w:p>
    <w:p w14:paraId="4A421179" w14:textId="77777777" w:rsidR="00EF4004" w:rsidRDefault="00EF4004">
      <w:pPr>
        <w:ind w:left="720"/>
      </w:pPr>
    </w:p>
    <w:p w14:paraId="63A52EB7" w14:textId="2802EBC9" w:rsidR="00EF4004" w:rsidRDefault="00EF4004">
      <w:pPr>
        <w:ind w:left="720" w:hanging="720"/>
      </w:pPr>
      <w:del w:id="10" w:author="Jonathan Chapman-Moore" w:date="2023-10-05T22:04:00Z">
        <w:r w:rsidDel="001D485F">
          <w:delText xml:space="preserve">3.2  </w:delText>
        </w:r>
        <w:r w:rsidDel="001D485F">
          <w:tab/>
        </w:r>
      </w:del>
      <w:ins w:id="11" w:author="Jonathan Chapman-Moore" w:date="2023-10-05T22:04:00Z">
        <w:r w:rsidR="001D485F">
          <w:t xml:space="preserve">3.2 </w:t>
        </w:r>
        <w:r w:rsidR="001D485F">
          <w:tab/>
        </w:r>
      </w:ins>
      <w:r>
        <w:t>The Trustees shall hold the Trust Fund upon the following trusts namely:</w:t>
      </w:r>
    </w:p>
    <w:p w14:paraId="52FE0190" w14:textId="77777777" w:rsidR="00EF4004" w:rsidRDefault="00EF4004">
      <w:pPr>
        <w:ind w:left="720"/>
      </w:pPr>
    </w:p>
    <w:p w14:paraId="758EDE68" w14:textId="605B1C42" w:rsidR="00EF4004" w:rsidRDefault="00EF4004">
      <w:pPr>
        <w:ind w:left="1440" w:hanging="731"/>
      </w:pPr>
      <w:r>
        <w:t xml:space="preserve">(a)  </w:t>
      </w:r>
      <w:r>
        <w:tab/>
        <w:t xml:space="preserve">as to Shares which have not been awarded to </w:t>
      </w:r>
      <w:del w:id="12" w:author="Jonathan Chapman-Moore" w:date="2023-10-05T22:02:00Z">
        <w:r w:rsidDel="001D485F">
          <w:delText>Participants  (</w:delText>
        </w:r>
      </w:del>
      <w:ins w:id="13" w:author="Jonathan Chapman-Moore" w:date="2023-10-05T22:02:00Z">
        <w:r w:rsidR="001D485F">
          <w:t>Participants (</w:t>
        </w:r>
      </w:ins>
      <w:r>
        <w:t>“Unawarded Shares”) upon trust during the Trust Period to allocate those Shares in accordance with the terms of this Deed and the Rules,</w:t>
      </w:r>
    </w:p>
    <w:p w14:paraId="04F7279B" w14:textId="77777777" w:rsidR="00EF4004" w:rsidRDefault="00EF4004">
      <w:pPr>
        <w:ind w:left="1440"/>
      </w:pPr>
    </w:p>
    <w:p w14:paraId="18B72779" w14:textId="77777777" w:rsidR="00EF4004" w:rsidRDefault="00EF4004">
      <w:pPr>
        <w:ind w:left="1440" w:hanging="731"/>
      </w:pPr>
      <w:r>
        <w:t xml:space="preserve">(b)  </w:t>
      </w:r>
      <w:r>
        <w:tab/>
        <w:t>as to Shares which have been awarded to a Participant (“Plan Shares”) upon trust for the benefit of that Participant on the terms and conditions set out in the Rules,</w:t>
      </w:r>
    </w:p>
    <w:p w14:paraId="45720F58" w14:textId="77777777" w:rsidR="00EF4004" w:rsidRDefault="00EF4004">
      <w:pPr>
        <w:ind w:left="1440"/>
      </w:pPr>
    </w:p>
    <w:p w14:paraId="43C37A43" w14:textId="77777777" w:rsidR="00EF4004" w:rsidRDefault="00EF4004">
      <w:pPr>
        <w:ind w:left="1440" w:hanging="731"/>
      </w:pPr>
      <w:r>
        <w:t xml:space="preserve">(c)  </w:t>
      </w:r>
      <w:r>
        <w:tab/>
        <w:t>as to Partnership Share Money upon trust to purchase Shares for the benefit of the contributing Qualifying Employee in accordance with the Rules, and</w:t>
      </w:r>
    </w:p>
    <w:p w14:paraId="3D362745" w14:textId="77777777" w:rsidR="00EF4004" w:rsidRDefault="00EF4004">
      <w:pPr>
        <w:ind w:left="1440"/>
      </w:pPr>
    </w:p>
    <w:p w14:paraId="618D4E1E" w14:textId="77777777" w:rsidR="00EF4004" w:rsidRDefault="00EF4004">
      <w:pPr>
        <w:ind w:left="1440" w:hanging="731"/>
      </w:pPr>
      <w:r>
        <w:t xml:space="preserve">(d)  </w:t>
      </w:r>
      <w:r>
        <w:tab/>
        <w:t xml:space="preserve">as to other assets (“Surplus Assets”) upon trust to use them to purchase further Shares to be held on the trusts declared in (a) above, at such time during the Trust Period and on such terms as the Trustees in their absolute discretion think fit. </w:t>
      </w:r>
    </w:p>
    <w:p w14:paraId="04FABCC1" w14:textId="77777777" w:rsidR="00EF4004" w:rsidRDefault="00EF4004">
      <w:pPr>
        <w:ind w:left="1440"/>
      </w:pPr>
    </w:p>
    <w:p w14:paraId="2227E226" w14:textId="77777777" w:rsidR="00EF4004" w:rsidRDefault="00EF4004">
      <w:pPr>
        <w:numPr>
          <w:ilvl w:val="1"/>
          <w:numId w:val="29"/>
        </w:numPr>
        <w:tabs>
          <w:tab w:val="clear" w:pos="360"/>
          <w:tab w:val="num" w:pos="709"/>
        </w:tabs>
        <w:ind w:left="709" w:hanging="709"/>
      </w:pPr>
      <w:r>
        <w:t>The income of Unawarded Shares and Surplus Assets shall be accumulated by the Trustees and added to, and held upon the trusts applying to, Surplus Assets.</w:t>
      </w:r>
    </w:p>
    <w:p w14:paraId="6F1BA1D2" w14:textId="77777777" w:rsidR="00EF4004" w:rsidRDefault="00EF4004">
      <w:pPr>
        <w:ind w:left="709"/>
      </w:pPr>
    </w:p>
    <w:p w14:paraId="121BE336" w14:textId="001D3ACE" w:rsidR="00EF4004" w:rsidRDefault="00EF4004">
      <w:pPr>
        <w:ind w:left="709" w:hanging="709"/>
      </w:pPr>
      <w:del w:id="14" w:author="Jonathan Chapman-Moore" w:date="2023-10-05T22:03:00Z">
        <w:r w:rsidDel="001D485F">
          <w:delText xml:space="preserve">3.4  </w:delText>
        </w:r>
        <w:r w:rsidDel="001D485F">
          <w:tab/>
        </w:r>
      </w:del>
      <w:ins w:id="15" w:author="Jonathan Chapman-Moore" w:date="2023-10-05T22:03:00Z">
        <w:r w:rsidR="001D485F">
          <w:t xml:space="preserve">3.4 </w:t>
        </w:r>
        <w:r w:rsidR="001D485F">
          <w:tab/>
        </w:r>
      </w:ins>
      <w:r>
        <w:t>The income of Plan Shares and Partnership Share Money shall be dealt with in accordance with the Rules.</w:t>
      </w:r>
    </w:p>
    <w:p w14:paraId="52E85413" w14:textId="77777777" w:rsidR="00EF4004" w:rsidRDefault="00EF4004">
      <w:pPr>
        <w:ind w:left="709"/>
      </w:pPr>
    </w:p>
    <w:p w14:paraId="35EE455A" w14:textId="768B1C26" w:rsidR="00EF4004" w:rsidRDefault="00EF4004">
      <w:pPr>
        <w:ind w:left="709" w:hanging="709"/>
      </w:pPr>
      <w:del w:id="16" w:author="Jonathan Chapman-Moore" w:date="2023-10-05T22:03:00Z">
        <w:r w:rsidDel="001D485F">
          <w:delText xml:space="preserve">3.5  </w:delText>
        </w:r>
        <w:r w:rsidDel="001D485F">
          <w:tab/>
        </w:r>
      </w:del>
      <w:ins w:id="17" w:author="Jonathan Chapman-Moore" w:date="2023-10-05T22:03:00Z">
        <w:r w:rsidR="001D485F">
          <w:t xml:space="preserve">3.5 </w:t>
        </w:r>
        <w:r w:rsidR="001D485F">
          <w:tab/>
        </w:r>
      </w:ins>
      <w:r>
        <w:t>The perpetuity period in respect of the trusts and powers declared by this Deed and the Rules shall be the period of 80 years from the date of this Deed.</w:t>
      </w:r>
    </w:p>
    <w:p w14:paraId="10E76F7B" w14:textId="77777777" w:rsidR="00EF4004" w:rsidRDefault="00EF4004"/>
    <w:p w14:paraId="19AC76BC" w14:textId="77777777" w:rsidR="00EF4004" w:rsidRDefault="00EF4004">
      <w:pPr>
        <w:rPr>
          <w:b/>
          <w:bCs/>
        </w:rPr>
      </w:pPr>
      <w:r>
        <w:rPr>
          <w:b/>
          <w:bCs/>
        </w:rPr>
        <w:t xml:space="preserve">4.  </w:t>
      </w:r>
      <w:r>
        <w:rPr>
          <w:b/>
          <w:bCs/>
        </w:rPr>
        <w:tab/>
        <w:t xml:space="preserve">NUMBER OF TRUSTEES </w:t>
      </w:r>
    </w:p>
    <w:p w14:paraId="0853D4DB" w14:textId="77777777" w:rsidR="00EF4004" w:rsidRDefault="00EF4004"/>
    <w:p w14:paraId="13197EC6" w14:textId="77777777" w:rsidR="00EF4004" w:rsidRDefault="00EF4004">
      <w:pPr>
        <w:ind w:left="709"/>
      </w:pPr>
      <w:r>
        <w:t xml:space="preserve">Unless a corporate Trustee is appointed, there shall always be at least 2 Trustees.  Where there is no corporate Trustee, and the number of Trustees falls below 2, the continuing Trustee has the power to act only to achieve the appointment of a new Trustee.  </w:t>
      </w:r>
    </w:p>
    <w:p w14:paraId="542121A8" w14:textId="77777777" w:rsidR="00EF4004" w:rsidRDefault="00EF4004">
      <w:pPr>
        <w:ind w:left="360"/>
      </w:pPr>
    </w:p>
    <w:p w14:paraId="16151EEC" w14:textId="77777777" w:rsidR="00EF4004" w:rsidRDefault="00EF4004">
      <w:pPr>
        <w:rPr>
          <w:b/>
          <w:bCs/>
        </w:rPr>
      </w:pPr>
      <w:r>
        <w:rPr>
          <w:b/>
          <w:bCs/>
        </w:rPr>
        <w:t xml:space="preserve">5.  </w:t>
      </w:r>
      <w:r>
        <w:rPr>
          <w:b/>
          <w:bCs/>
        </w:rPr>
        <w:tab/>
        <w:t>INFORMATION</w:t>
      </w:r>
    </w:p>
    <w:p w14:paraId="435004FF" w14:textId="77777777" w:rsidR="00EF4004" w:rsidRDefault="00EF4004">
      <w:pPr>
        <w:ind w:left="360"/>
      </w:pPr>
    </w:p>
    <w:p w14:paraId="6FDC8C7E" w14:textId="77777777" w:rsidR="00EF4004" w:rsidRDefault="00EF4004">
      <w:pPr>
        <w:ind w:left="709"/>
      </w:pPr>
      <w:r>
        <w:t>The Trustees shall be entitled to rely on information supplied by the Company in respect of the eligibility of any person to become or remain a Participant in the Plan.</w:t>
      </w:r>
    </w:p>
    <w:p w14:paraId="7B06A027" w14:textId="77777777" w:rsidR="00EF4004" w:rsidRDefault="00EF4004">
      <w:pPr>
        <w:ind w:left="360"/>
      </w:pPr>
    </w:p>
    <w:p w14:paraId="483AE50A" w14:textId="77777777" w:rsidR="00EF4004" w:rsidRDefault="00EF4004">
      <w:pPr>
        <w:rPr>
          <w:b/>
          <w:bCs/>
        </w:rPr>
      </w:pPr>
      <w:r>
        <w:rPr>
          <w:b/>
          <w:bCs/>
        </w:rPr>
        <w:t xml:space="preserve">6.  </w:t>
      </w:r>
      <w:r>
        <w:rPr>
          <w:b/>
          <w:bCs/>
        </w:rPr>
        <w:tab/>
        <w:t>RESIDENCE OF TRUSTEES</w:t>
      </w:r>
    </w:p>
    <w:p w14:paraId="167187A1" w14:textId="77777777" w:rsidR="00EF4004" w:rsidRDefault="00EF4004"/>
    <w:p w14:paraId="1C6CDA8C" w14:textId="7704F1E1" w:rsidR="00EF4004" w:rsidRDefault="00EF4004">
      <w:pPr>
        <w:ind w:left="709"/>
      </w:pPr>
      <w:r>
        <w:t xml:space="preserve">Every Trustee shall be resident in the United </w:t>
      </w:r>
      <w:del w:id="18" w:author="Jonathan Chapman-Moore" w:date="2023-10-05T22:58:00Z">
        <w:r w:rsidDel="004B4611">
          <w:delText>Kingdom</w:delText>
        </w:r>
      </w:del>
      <w:ins w:id="19" w:author="Jonathan Chapman-Moore" w:date="2023-10-05T22:58:00Z">
        <w:r w:rsidR="004B4611">
          <w:t>States</w:t>
        </w:r>
      </w:ins>
      <w:r>
        <w:t>.  The Company shall immediately remove any Trustee who ceases to be so resident and, if necessary, appoint a replacement.</w:t>
      </w:r>
    </w:p>
    <w:p w14:paraId="1708E309" w14:textId="77777777" w:rsidR="00EF4004" w:rsidRDefault="00EF4004"/>
    <w:p w14:paraId="4AFA9042" w14:textId="77777777" w:rsidR="00EF4004" w:rsidRDefault="00EF4004">
      <w:pPr>
        <w:rPr>
          <w:b/>
          <w:bCs/>
        </w:rPr>
      </w:pPr>
      <w:r>
        <w:rPr>
          <w:b/>
          <w:bCs/>
        </w:rPr>
        <w:t xml:space="preserve">7.  </w:t>
      </w:r>
      <w:r>
        <w:rPr>
          <w:b/>
          <w:bCs/>
        </w:rPr>
        <w:tab/>
        <w:t>CHANGE OF TRUSTEES</w:t>
      </w:r>
    </w:p>
    <w:p w14:paraId="097D1277" w14:textId="77777777" w:rsidR="00EF4004" w:rsidRDefault="00EF4004"/>
    <w:p w14:paraId="1E3A1495" w14:textId="4C4A66F8" w:rsidR="00EF4004" w:rsidRDefault="00EF4004">
      <w:pPr>
        <w:ind w:left="709"/>
      </w:pPr>
      <w:r>
        <w:t xml:space="preserve">The Company has the power to appoint or remove any Trustee for any </w:t>
      </w:r>
      <w:del w:id="20" w:author="Jonathan Chapman-Moore" w:date="2023-10-05T22:03:00Z">
        <w:r w:rsidDel="001D485F">
          <w:delText>reason.  The</w:delText>
        </w:r>
      </w:del>
      <w:ins w:id="21" w:author="Jonathan Chapman-Moore" w:date="2023-10-05T22:03:00Z">
        <w:r w:rsidR="001D485F">
          <w:t>reason. The</w:t>
        </w:r>
      </w:ins>
      <w:r>
        <w:t xml:space="preserve"> change of Trustee shall be </w:t>
      </w:r>
      <w:del w:id="22" w:author="Jonathan Chapman-Moore" w:date="2023-10-05T21:44:00Z">
        <w:r w:rsidDel="009601B0">
          <w:delText>effected</w:delText>
        </w:r>
      </w:del>
      <w:ins w:id="23" w:author="Jonathan Chapman-Moore" w:date="2023-10-05T21:44:00Z">
        <w:r w:rsidR="009601B0">
          <w:t>affected</w:t>
        </w:r>
      </w:ins>
      <w:r>
        <w:t xml:space="preserve"> by executing a deed. Any Trustee may resign on one month's notice given in writing to the Company, provided that there will be at least two Trustees or a corporate Trustee immediately after the retirement.</w:t>
      </w:r>
    </w:p>
    <w:p w14:paraId="35345832" w14:textId="77777777" w:rsidR="00EF4004" w:rsidRDefault="00EF4004">
      <w:pPr>
        <w:ind w:left="360"/>
      </w:pPr>
      <w:r>
        <w:t xml:space="preserve">  </w:t>
      </w:r>
    </w:p>
    <w:p w14:paraId="34283541" w14:textId="77777777" w:rsidR="00EF4004" w:rsidRDefault="00EF4004">
      <w:pPr>
        <w:pStyle w:val="Header"/>
        <w:tabs>
          <w:tab w:val="clear" w:pos="4153"/>
          <w:tab w:val="clear" w:pos="8306"/>
        </w:tabs>
        <w:rPr>
          <w:b/>
          <w:bCs/>
        </w:rPr>
      </w:pPr>
      <w:r>
        <w:rPr>
          <w:b/>
          <w:bCs/>
        </w:rPr>
        <w:t xml:space="preserve">8.  </w:t>
      </w:r>
      <w:r>
        <w:rPr>
          <w:b/>
          <w:bCs/>
        </w:rPr>
        <w:tab/>
        <w:t>INVESTMENT AND DEALING WITH TRUST ASSETS</w:t>
      </w:r>
    </w:p>
    <w:p w14:paraId="058FD635" w14:textId="77777777" w:rsidR="00EF4004" w:rsidRDefault="00EF4004"/>
    <w:p w14:paraId="7A196FB0" w14:textId="77777777" w:rsidR="00EF4004" w:rsidRDefault="00EF4004">
      <w:pPr>
        <w:numPr>
          <w:ilvl w:val="1"/>
          <w:numId w:val="30"/>
        </w:numPr>
      </w:pPr>
      <w:r>
        <w:t xml:space="preserve">Save as otherwise provided for by the Plan the Trustees shall not sell or otherwise dispose of Plan Shares.  </w:t>
      </w:r>
    </w:p>
    <w:p w14:paraId="3CDEBB3C" w14:textId="77777777" w:rsidR="00EF4004" w:rsidRDefault="00EF4004">
      <w:pPr>
        <w:pStyle w:val="Header"/>
        <w:tabs>
          <w:tab w:val="clear" w:pos="4153"/>
          <w:tab w:val="clear" w:pos="8306"/>
        </w:tabs>
      </w:pPr>
    </w:p>
    <w:p w14:paraId="47C1AFDC" w14:textId="77777777" w:rsidR="00EF4004" w:rsidRDefault="00EF4004">
      <w:pPr>
        <w:numPr>
          <w:ilvl w:val="1"/>
          <w:numId w:val="30"/>
        </w:numPr>
      </w:pPr>
      <w:r>
        <w:t>The Trustees shall obey any directions given by a Participant in accordance with the Rules in relation to his Plan Shares and any rights and income relating to those Shares. In the absence of any such direction, or provision by the Plan, the Trustees shall take no action.</w:t>
      </w:r>
    </w:p>
    <w:p w14:paraId="6C845433" w14:textId="77777777" w:rsidR="00EF4004" w:rsidRDefault="00EF4004">
      <w:pPr>
        <w:ind w:left="360"/>
      </w:pPr>
    </w:p>
    <w:p w14:paraId="2B9F1B18" w14:textId="77777777" w:rsidR="00EF4004" w:rsidRDefault="00EF4004">
      <w:pPr>
        <w:numPr>
          <w:ilvl w:val="1"/>
          <w:numId w:val="30"/>
        </w:numPr>
      </w:pPr>
      <w:r>
        <w:t>The Company and Participating Companies shall, as soon as practicable after deduction from Salary, pass the Partnership Share Money to the Trustees who will put the money into an account with:</w:t>
      </w:r>
    </w:p>
    <w:p w14:paraId="11DF3739" w14:textId="77777777" w:rsidR="00EF4004" w:rsidRDefault="00EF4004">
      <w:pPr>
        <w:ind w:left="720"/>
      </w:pPr>
    </w:p>
    <w:p w14:paraId="3B562E78" w14:textId="77777777" w:rsidR="00EF4004" w:rsidRDefault="00EF4004" w:rsidP="00575FFB">
      <w:pPr>
        <w:numPr>
          <w:ilvl w:val="0"/>
          <w:numId w:val="12"/>
        </w:numPr>
        <w:tabs>
          <w:tab w:val="clear" w:pos="720"/>
          <w:tab w:val="num" w:pos="1429"/>
        </w:tabs>
        <w:ind w:left="1811" w:hanging="1091"/>
      </w:pPr>
      <w:r>
        <w:t xml:space="preserve">a person falling within section 991(2)(b) of ITA 2007, </w:t>
      </w:r>
    </w:p>
    <w:p w14:paraId="7441843D" w14:textId="77777777" w:rsidR="00EF4004" w:rsidRDefault="00EF4004">
      <w:pPr>
        <w:ind w:left="1440"/>
      </w:pPr>
    </w:p>
    <w:p w14:paraId="107AFF6A" w14:textId="77777777" w:rsidR="00EF4004" w:rsidRDefault="00EF4004">
      <w:pPr>
        <w:numPr>
          <w:ilvl w:val="0"/>
          <w:numId w:val="12"/>
        </w:numPr>
        <w:tabs>
          <w:tab w:val="clear" w:pos="720"/>
          <w:tab w:val="num" w:pos="1418"/>
        </w:tabs>
        <w:ind w:left="1800" w:hanging="1091"/>
      </w:pPr>
      <w:r>
        <w:t>a building society; or</w:t>
      </w:r>
    </w:p>
    <w:p w14:paraId="59A544AC" w14:textId="77777777" w:rsidR="00EF4004" w:rsidRDefault="00EF4004">
      <w:pPr>
        <w:ind w:left="1440"/>
      </w:pPr>
    </w:p>
    <w:p w14:paraId="3448590B" w14:textId="77777777" w:rsidR="00EF4004" w:rsidRDefault="00EF4004">
      <w:pPr>
        <w:numPr>
          <w:ilvl w:val="0"/>
          <w:numId w:val="12"/>
        </w:numPr>
        <w:tabs>
          <w:tab w:val="clear" w:pos="720"/>
          <w:tab w:val="num" w:pos="1418"/>
        </w:tabs>
        <w:ind w:left="1800" w:hanging="1091"/>
      </w:pPr>
      <w:r>
        <w:t xml:space="preserve">a firm falling within section 991(2)(c) of ITA 2007, </w:t>
      </w:r>
    </w:p>
    <w:p w14:paraId="568CDDAD" w14:textId="77777777" w:rsidR="00EF4004" w:rsidRDefault="00EF4004">
      <w:pPr>
        <w:ind w:left="1440"/>
      </w:pPr>
    </w:p>
    <w:p w14:paraId="75211827" w14:textId="77777777" w:rsidR="00EF4004" w:rsidRDefault="00EF4004">
      <w:pPr>
        <w:ind w:left="720"/>
      </w:pPr>
      <w:r>
        <w:t xml:space="preserve">until it is either used to acquire Partnership Shares on the Acquisition Date, or, in accordance with the Plan, returned to the individual from whose Salary the Partnership Share Money has been deducted.  </w:t>
      </w:r>
    </w:p>
    <w:p w14:paraId="11A87600" w14:textId="77777777" w:rsidR="00EF4004" w:rsidRDefault="00EF4004">
      <w:r>
        <w:t xml:space="preserve">     </w:t>
      </w:r>
    </w:p>
    <w:p w14:paraId="06C38BC9" w14:textId="77777777" w:rsidR="00EF4004" w:rsidRDefault="00EF4004">
      <w:pPr>
        <w:pStyle w:val="BodyTextIndent3"/>
        <w:ind w:left="720"/>
      </w:pPr>
      <w:r>
        <w:t>The Trustees shall pass on any interest arising on this invested money to the individual from whose Salary the Partnership Share Money has been deducted.</w:t>
      </w:r>
    </w:p>
    <w:p w14:paraId="16D650D3" w14:textId="77777777" w:rsidR="00EF4004" w:rsidRDefault="00EF4004">
      <w:pPr>
        <w:pStyle w:val="BodyTextIndent3"/>
        <w:ind w:left="720"/>
      </w:pPr>
    </w:p>
    <w:p w14:paraId="36E767F9" w14:textId="77777777" w:rsidR="00EF4004" w:rsidRDefault="00EF4004">
      <w:pPr>
        <w:pStyle w:val="BodyTextIndent3"/>
        <w:numPr>
          <w:ilvl w:val="1"/>
          <w:numId w:val="30"/>
        </w:numPr>
      </w:pPr>
      <w:r>
        <w:t>The Trustees may either retain or sell Unawarded Shares at their absolute discretion.  The proceeds of any sale of Unawarded Shares shall form part of Surplus Assets.</w:t>
      </w:r>
    </w:p>
    <w:p w14:paraId="668C9392" w14:textId="77777777" w:rsidR="00EF4004" w:rsidRDefault="00EF4004">
      <w:pPr>
        <w:pStyle w:val="BodyTextIndent3"/>
        <w:ind w:left="720"/>
      </w:pPr>
    </w:p>
    <w:p w14:paraId="3A063942" w14:textId="77777777" w:rsidR="00EF4004" w:rsidRDefault="00EF4004">
      <w:pPr>
        <w:pStyle w:val="BodyTextIndent3"/>
        <w:numPr>
          <w:ilvl w:val="1"/>
          <w:numId w:val="30"/>
        </w:numPr>
      </w:pPr>
      <w:r>
        <w:t>The Trustees shall have all the powers of investment of a beneficial owner in relation to Surplus Assets.</w:t>
      </w:r>
    </w:p>
    <w:p w14:paraId="1BCF5E10" w14:textId="77777777" w:rsidR="00EF4004" w:rsidRDefault="00EF4004">
      <w:pPr>
        <w:pStyle w:val="BodyTextIndent3"/>
        <w:ind w:left="720"/>
      </w:pPr>
    </w:p>
    <w:p w14:paraId="7D58516B" w14:textId="77777777" w:rsidR="00EF4004" w:rsidRDefault="00EF4004">
      <w:pPr>
        <w:pStyle w:val="BodyTextIndent3"/>
        <w:numPr>
          <w:ilvl w:val="1"/>
          <w:numId w:val="30"/>
        </w:numPr>
      </w:pPr>
      <w:r>
        <w:t>The Trustees shall not be under any liability to the Participating Companies or to current or former Qualifying Employees by reason of a failure to diversify investments, which results from the retention of Plan or Unawarded Shares.</w:t>
      </w:r>
    </w:p>
    <w:p w14:paraId="40386C42" w14:textId="77777777" w:rsidR="00EF4004" w:rsidRDefault="00EF4004">
      <w:pPr>
        <w:pStyle w:val="BodyTextIndent3"/>
        <w:ind w:left="720"/>
      </w:pPr>
    </w:p>
    <w:p w14:paraId="4F9DF984" w14:textId="77777777" w:rsidR="00EF4004" w:rsidRDefault="00EF4004">
      <w:pPr>
        <w:pStyle w:val="BodyTextIndent3"/>
        <w:numPr>
          <w:ilvl w:val="1"/>
          <w:numId w:val="30"/>
        </w:numPr>
      </w:pPr>
      <w:r>
        <w:t xml:space="preserve">The Trustees may delegate powers, duties or discretions to any persons and on any terms.  No delegation made under this clause shall divest the Trustees of their responsibilities under this Deed or under the Schedule.  </w:t>
      </w:r>
    </w:p>
    <w:p w14:paraId="7A7A191D" w14:textId="77777777" w:rsidR="00EF4004" w:rsidRDefault="00EF4004">
      <w:pPr>
        <w:pStyle w:val="BodyTextIndent3"/>
        <w:ind w:left="720"/>
      </w:pPr>
    </w:p>
    <w:p w14:paraId="39225769" w14:textId="77777777" w:rsidR="00EF4004" w:rsidRDefault="00EF4004">
      <w:pPr>
        <w:pStyle w:val="BodyTextIndent3"/>
        <w:ind w:left="720"/>
      </w:pPr>
      <w:r>
        <w:t>The Trustees may allow any Shares to be registered in the name of an appointed nominee provided that such Shares shall be registered in a designated account.  Such registration shall not divest the Trustees of their responsibilities under this Deed or the Schedule.</w:t>
      </w:r>
    </w:p>
    <w:p w14:paraId="758023F1" w14:textId="77777777" w:rsidR="00EF4004" w:rsidRDefault="00EF4004">
      <w:pPr>
        <w:pStyle w:val="BodyTextIndent3"/>
        <w:ind w:left="720"/>
      </w:pPr>
    </w:p>
    <w:p w14:paraId="4FEFDBB9" w14:textId="77777777" w:rsidR="00EF4004" w:rsidRDefault="00EF4004">
      <w:pPr>
        <w:pStyle w:val="BodyTextIndent3"/>
        <w:ind w:left="720"/>
      </w:pPr>
      <w:r>
        <w:t xml:space="preserve">The Trustees may at any time, and shall if the Company so directs, revoke any delegation made under this clause or require any Plan assets held by another person to be returned to the Trustees, or both. </w:t>
      </w:r>
    </w:p>
    <w:p w14:paraId="3FCD15C2" w14:textId="77777777" w:rsidR="00EF4004" w:rsidRDefault="00EF4004">
      <w:r>
        <w:t xml:space="preserve"> </w:t>
      </w:r>
    </w:p>
    <w:p w14:paraId="39C88D3E" w14:textId="77777777" w:rsidR="00EF4004" w:rsidRDefault="00EF4004">
      <w:pPr>
        <w:pStyle w:val="BodyText2"/>
        <w:ind w:left="0" w:firstLine="0"/>
        <w:rPr>
          <w:b/>
          <w:bCs/>
        </w:rPr>
      </w:pPr>
      <w:r>
        <w:rPr>
          <w:b/>
          <w:bCs/>
        </w:rPr>
        <w:t xml:space="preserve">9.  </w:t>
      </w:r>
      <w:r>
        <w:rPr>
          <w:b/>
          <w:bCs/>
        </w:rPr>
        <w:tab/>
        <w:t>LOANS TO TRUSTEES</w:t>
      </w:r>
    </w:p>
    <w:p w14:paraId="5DDF4E3A" w14:textId="77777777" w:rsidR="00EF4004" w:rsidRDefault="00EF4004">
      <w:pPr>
        <w:pStyle w:val="BodyText2"/>
      </w:pPr>
    </w:p>
    <w:p w14:paraId="5AC8E494" w14:textId="77777777" w:rsidR="00EF4004" w:rsidRDefault="00EF4004">
      <w:pPr>
        <w:pStyle w:val="BodyText2"/>
        <w:ind w:left="709" w:firstLine="0"/>
      </w:pPr>
      <w:r>
        <w:t>The Trustees shall have the power to borrow money for the purpose of:</w:t>
      </w:r>
    </w:p>
    <w:p w14:paraId="67F5F5FA" w14:textId="77777777" w:rsidR="00EF4004" w:rsidRDefault="00EF4004">
      <w:pPr>
        <w:ind w:left="709"/>
      </w:pPr>
    </w:p>
    <w:p w14:paraId="61EA6D75" w14:textId="77777777" w:rsidR="00EF4004" w:rsidRDefault="00EF4004">
      <w:pPr>
        <w:numPr>
          <w:ilvl w:val="0"/>
          <w:numId w:val="25"/>
        </w:numPr>
        <w:tabs>
          <w:tab w:val="clear" w:pos="1114"/>
          <w:tab w:val="num" w:pos="1418"/>
        </w:tabs>
      </w:pPr>
      <w:r>
        <w:t>acquiring Shares; and</w:t>
      </w:r>
    </w:p>
    <w:p w14:paraId="79760215" w14:textId="77777777" w:rsidR="00EF4004" w:rsidRDefault="00EF4004"/>
    <w:p w14:paraId="3F3AE500" w14:textId="2496392C" w:rsidR="00EF4004" w:rsidRDefault="00EF4004">
      <w:pPr>
        <w:pStyle w:val="ListParagraph"/>
        <w:numPr>
          <w:ilvl w:val="0"/>
          <w:numId w:val="25"/>
        </w:numPr>
        <w:pPrChange w:id="24" w:author="Jonathan Chapman-Moore" w:date="2023-10-05T21:43:00Z">
          <w:pPr>
            <w:ind w:left="1418" w:hanging="709"/>
          </w:pPr>
        </w:pPrChange>
      </w:pPr>
      <w:del w:id="25" w:author="Jonathan Chapman-Moore" w:date="2023-10-05T21:43:00Z">
        <w:r w:rsidDel="009601B0">
          <w:delText>(b)</w:delText>
        </w:r>
        <w:r w:rsidDel="009601B0">
          <w:tab/>
        </w:r>
      </w:del>
      <w:r>
        <w:t>paying any other expenses properly incurred by the Trustees in administering the Plan.</w:t>
      </w:r>
    </w:p>
    <w:p w14:paraId="51701720" w14:textId="77777777" w:rsidR="00EF4004" w:rsidRDefault="00EF4004"/>
    <w:p w14:paraId="54341691" w14:textId="77777777" w:rsidR="00EF4004" w:rsidRDefault="00EF4004"/>
    <w:p w14:paraId="6D52A0C0" w14:textId="77777777" w:rsidR="00EF4004" w:rsidRDefault="00EF4004">
      <w:pPr>
        <w:rPr>
          <w:b/>
          <w:bCs/>
        </w:rPr>
      </w:pPr>
      <w:r>
        <w:rPr>
          <w:b/>
          <w:bCs/>
        </w:rPr>
        <w:t>1</w:t>
      </w:r>
      <w:r w:rsidR="000962A5">
        <w:rPr>
          <w:b/>
          <w:bCs/>
        </w:rPr>
        <w:t>0</w:t>
      </w:r>
      <w:r>
        <w:rPr>
          <w:b/>
          <w:bCs/>
        </w:rPr>
        <w:t xml:space="preserve">. </w:t>
      </w:r>
      <w:r>
        <w:rPr>
          <w:b/>
          <w:bCs/>
        </w:rPr>
        <w:tab/>
        <w:t>TRUSTEES’ OBLIGATIONS UNDER THE PLAN</w:t>
      </w:r>
    </w:p>
    <w:p w14:paraId="15EDCB0E" w14:textId="77777777" w:rsidR="00EF4004" w:rsidRDefault="00EF4004">
      <w:pPr>
        <w:rPr>
          <w:b/>
          <w:bCs/>
        </w:rPr>
      </w:pPr>
    </w:p>
    <w:p w14:paraId="5E93A1BD" w14:textId="77777777" w:rsidR="00EF4004" w:rsidRDefault="00EF4004">
      <w:pPr>
        <w:pStyle w:val="BodyTextIndent3"/>
        <w:ind w:left="0"/>
      </w:pPr>
      <w:r>
        <w:rPr>
          <w:b/>
          <w:bCs/>
        </w:rPr>
        <w:t>Notice of Award of Free and Matching Shares</w:t>
      </w:r>
    </w:p>
    <w:p w14:paraId="60B0BEB4" w14:textId="77777777" w:rsidR="00EF4004" w:rsidRDefault="00EF4004">
      <w:pPr>
        <w:pStyle w:val="BodyTextIndent3"/>
        <w:rPr>
          <w:i/>
          <w:iCs/>
        </w:rPr>
      </w:pPr>
    </w:p>
    <w:p w14:paraId="7790E092" w14:textId="6756B071" w:rsidR="00EF4004" w:rsidRDefault="00EF4004">
      <w:pPr>
        <w:pStyle w:val="BodyTextIndent3"/>
        <w:ind w:left="709" w:hanging="709"/>
      </w:pPr>
      <w:del w:id="26" w:author="Jonathan Chapman-Moore" w:date="2023-10-05T21:43:00Z">
        <w:r w:rsidDel="009601B0">
          <w:delText>1</w:delText>
        </w:r>
        <w:r w:rsidR="000962A5" w:rsidDel="009601B0">
          <w:delText>0</w:delText>
        </w:r>
        <w:r w:rsidDel="009601B0">
          <w:delText>.1</w:delText>
        </w:r>
        <w:r w:rsidDel="009601B0">
          <w:rPr>
            <w:b/>
            <w:bCs/>
          </w:rPr>
          <w:delText xml:space="preserve">  </w:delText>
        </w:r>
        <w:r w:rsidDel="009601B0">
          <w:delText>As</w:delText>
        </w:r>
      </w:del>
      <w:ins w:id="27" w:author="Jonathan Chapman-Moore" w:date="2023-10-05T21:43:00Z">
        <w:r w:rsidR="009601B0">
          <w:t>10.1</w:t>
        </w:r>
        <w:r w:rsidR="009601B0">
          <w:rPr>
            <w:b/>
            <w:bCs/>
          </w:rPr>
          <w:t xml:space="preserve"> As</w:t>
        </w:r>
      </w:ins>
      <w:r>
        <w:t xml:space="preserve"> soon as practicable after Free and Matching Shares have been awarded to a Participant, the Trustees shall give the Participant a notice stating:</w:t>
      </w:r>
    </w:p>
    <w:p w14:paraId="0C04316F" w14:textId="77777777" w:rsidR="00EF4004" w:rsidRDefault="00EF4004">
      <w:pPr>
        <w:ind w:left="709"/>
      </w:pPr>
    </w:p>
    <w:p w14:paraId="17E9347C" w14:textId="77777777" w:rsidR="00EF4004" w:rsidRDefault="00EF4004">
      <w:pPr>
        <w:numPr>
          <w:ilvl w:val="0"/>
          <w:numId w:val="4"/>
        </w:numPr>
        <w:tabs>
          <w:tab w:val="clear" w:pos="720"/>
          <w:tab w:val="num" w:pos="1418"/>
        </w:tabs>
        <w:ind w:left="1080"/>
      </w:pPr>
      <w:r>
        <w:t>the number and description of those Shares;</w:t>
      </w:r>
    </w:p>
    <w:p w14:paraId="688F459F" w14:textId="77777777" w:rsidR="00EF4004" w:rsidRDefault="00EF4004">
      <w:pPr>
        <w:ind w:left="720"/>
      </w:pPr>
      <w:r>
        <w:t xml:space="preserve"> </w:t>
      </w:r>
    </w:p>
    <w:p w14:paraId="5B6ED707" w14:textId="77777777" w:rsidR="000962A5" w:rsidRDefault="00EF4004">
      <w:pPr>
        <w:numPr>
          <w:ilvl w:val="0"/>
          <w:numId w:val="4"/>
        </w:numPr>
        <w:tabs>
          <w:tab w:val="clear" w:pos="720"/>
          <w:tab w:val="num" w:pos="1418"/>
        </w:tabs>
        <w:ind w:left="1080"/>
      </w:pPr>
      <w:r>
        <w:t xml:space="preserve">their Market Value on the date of Award; </w:t>
      </w:r>
    </w:p>
    <w:p w14:paraId="463C0175" w14:textId="77777777" w:rsidR="000962A5" w:rsidRDefault="000962A5" w:rsidP="000962A5"/>
    <w:p w14:paraId="0710BE26" w14:textId="77777777" w:rsidR="00EF4004" w:rsidRDefault="000962A5">
      <w:pPr>
        <w:numPr>
          <w:ilvl w:val="0"/>
          <w:numId w:val="4"/>
        </w:numPr>
        <w:tabs>
          <w:tab w:val="clear" w:pos="720"/>
          <w:tab w:val="num" w:pos="1418"/>
        </w:tabs>
        <w:ind w:left="1080"/>
      </w:pPr>
      <w:r>
        <w:t xml:space="preserve">if the shares are subject to any restriction, details of the restriction; </w:t>
      </w:r>
      <w:r w:rsidR="00EF4004">
        <w:t>and</w:t>
      </w:r>
    </w:p>
    <w:p w14:paraId="285B66B6" w14:textId="77777777" w:rsidR="00EF4004" w:rsidRDefault="00EF4004">
      <w:pPr>
        <w:ind w:left="720"/>
      </w:pPr>
    </w:p>
    <w:p w14:paraId="558022B7" w14:textId="77777777" w:rsidR="00EF4004" w:rsidRDefault="00EF4004">
      <w:pPr>
        <w:ind w:left="1134" w:hanging="414"/>
      </w:pPr>
      <w:r>
        <w:t>(</w:t>
      </w:r>
      <w:r w:rsidR="000962A5">
        <w:t>d</w:t>
      </w:r>
      <w:r>
        <w:t xml:space="preserve">) </w:t>
      </w:r>
      <w:r>
        <w:tab/>
        <w:t>the Holding Period applicable to them.</w:t>
      </w:r>
    </w:p>
    <w:p w14:paraId="2FC0B513" w14:textId="77777777" w:rsidR="00EF4004" w:rsidRDefault="00EF4004"/>
    <w:p w14:paraId="0EEF77A4" w14:textId="77777777" w:rsidR="00EF4004" w:rsidRDefault="00EF4004">
      <w:pPr>
        <w:ind w:left="709" w:hanging="709"/>
        <w:rPr>
          <w:b/>
          <w:bCs/>
        </w:rPr>
      </w:pPr>
      <w:r>
        <w:rPr>
          <w:b/>
          <w:bCs/>
        </w:rPr>
        <w:t>Notice of Award of Partnership Shares</w:t>
      </w:r>
    </w:p>
    <w:p w14:paraId="13CD8AF9" w14:textId="77777777" w:rsidR="00EF4004" w:rsidRDefault="00EF4004"/>
    <w:p w14:paraId="4F59355E" w14:textId="77777777" w:rsidR="00EF4004" w:rsidRDefault="00EF4004">
      <w:pPr>
        <w:pStyle w:val="BodyTextIndent3"/>
        <w:ind w:left="709" w:hanging="709"/>
      </w:pPr>
      <w:r>
        <w:t>1</w:t>
      </w:r>
      <w:r w:rsidR="000962A5">
        <w:t>0</w:t>
      </w:r>
      <w:r>
        <w:t>.2</w:t>
      </w:r>
      <w:r>
        <w:tab/>
        <w:t>As soon as practicable after any Partnership Shares have been acquired for a Participant, the Trustees shall give the Participant a notice stating:</w:t>
      </w:r>
    </w:p>
    <w:p w14:paraId="2C6138DB" w14:textId="77777777" w:rsidR="00EF4004" w:rsidRDefault="00EF4004">
      <w:r>
        <w:tab/>
      </w:r>
      <w:r>
        <w:tab/>
      </w:r>
      <w:r>
        <w:tab/>
      </w:r>
      <w:r>
        <w:tab/>
      </w:r>
      <w:r>
        <w:tab/>
      </w:r>
      <w:r>
        <w:tab/>
      </w:r>
      <w:r>
        <w:tab/>
      </w:r>
      <w:r>
        <w:tab/>
      </w:r>
      <w:r>
        <w:tab/>
      </w:r>
    </w:p>
    <w:p w14:paraId="28CEFE01" w14:textId="77777777" w:rsidR="00EF4004" w:rsidRDefault="00EF4004">
      <w:pPr>
        <w:ind w:left="1418" w:hanging="698"/>
      </w:pPr>
      <w:r>
        <w:t xml:space="preserve">(a)  </w:t>
      </w:r>
      <w:r>
        <w:tab/>
        <w:t xml:space="preserve">the number and description of those Shares; </w:t>
      </w:r>
    </w:p>
    <w:p w14:paraId="27F33B0A" w14:textId="77777777" w:rsidR="00EF4004" w:rsidRDefault="00EF4004">
      <w:pPr>
        <w:ind w:left="709"/>
      </w:pPr>
    </w:p>
    <w:p w14:paraId="392CBDD5" w14:textId="77777777" w:rsidR="000962A5" w:rsidRDefault="00EF4004">
      <w:pPr>
        <w:ind w:left="1418" w:hanging="709"/>
      </w:pPr>
      <w:r>
        <w:t xml:space="preserve">(b)  </w:t>
      </w:r>
      <w:r>
        <w:tab/>
        <w:t xml:space="preserve">the amount of money applied by the Trustees in acquiring those shares on behalf of the Participant; </w:t>
      </w:r>
    </w:p>
    <w:p w14:paraId="047B6DFF" w14:textId="77777777" w:rsidR="000962A5" w:rsidRDefault="000962A5">
      <w:pPr>
        <w:ind w:left="1418" w:hanging="709"/>
      </w:pPr>
    </w:p>
    <w:p w14:paraId="0E378C68" w14:textId="77777777" w:rsidR="00EF4004" w:rsidRDefault="000962A5">
      <w:pPr>
        <w:ind w:left="1418" w:hanging="709"/>
      </w:pPr>
      <w:r>
        <w:t>(c)</w:t>
      </w:r>
      <w:r>
        <w:tab/>
        <w:t xml:space="preserve">if the shares are subject to any restriction, details of the restriction; </w:t>
      </w:r>
      <w:r w:rsidR="00EF4004">
        <w:t>and</w:t>
      </w:r>
    </w:p>
    <w:p w14:paraId="0412312D" w14:textId="77777777" w:rsidR="00EF4004" w:rsidRDefault="00EF4004">
      <w:pPr>
        <w:ind w:left="709"/>
      </w:pPr>
    </w:p>
    <w:p w14:paraId="48F53216" w14:textId="77777777" w:rsidR="00EF4004" w:rsidRDefault="00EF4004" w:rsidP="00F50006">
      <w:pPr>
        <w:ind w:left="1418" w:hanging="698"/>
      </w:pPr>
      <w:r>
        <w:t>(</w:t>
      </w:r>
      <w:r w:rsidR="000962A5">
        <w:t>d</w:t>
      </w:r>
      <w:r>
        <w:t xml:space="preserve">)  </w:t>
      </w:r>
      <w:r>
        <w:tab/>
        <w:t xml:space="preserve">the Market Value </w:t>
      </w:r>
      <w:r w:rsidR="000962A5">
        <w:t>of the shares on the d</w:t>
      </w:r>
      <w:r>
        <w:t>ate</w:t>
      </w:r>
      <w:r w:rsidR="000962A5">
        <w:t xml:space="preserve"> used in determining the number of shares acquired</w:t>
      </w:r>
      <w:r>
        <w:t>.</w:t>
      </w:r>
    </w:p>
    <w:p w14:paraId="018F4C50" w14:textId="77777777" w:rsidR="00EF4004" w:rsidRDefault="00EF4004"/>
    <w:p w14:paraId="716F5620" w14:textId="77777777" w:rsidR="00EF4004" w:rsidRDefault="00EF4004">
      <w:pPr>
        <w:ind w:left="360" w:hanging="360"/>
        <w:rPr>
          <w:b/>
          <w:bCs/>
        </w:rPr>
      </w:pPr>
      <w:r>
        <w:rPr>
          <w:b/>
          <w:bCs/>
        </w:rPr>
        <w:t>Notice of acquisition of Dividend Shares</w:t>
      </w:r>
    </w:p>
    <w:p w14:paraId="57480B40" w14:textId="77777777" w:rsidR="00EF4004" w:rsidRDefault="00EF4004">
      <w:pPr>
        <w:ind w:left="360"/>
        <w:rPr>
          <w:i/>
          <w:iCs/>
        </w:rPr>
      </w:pPr>
    </w:p>
    <w:p w14:paraId="01E484C6" w14:textId="77777777" w:rsidR="00EF4004" w:rsidRDefault="00EF4004">
      <w:pPr>
        <w:ind w:left="709" w:hanging="709"/>
      </w:pPr>
      <w:r>
        <w:t>1</w:t>
      </w:r>
      <w:r w:rsidR="000962A5">
        <w:t>0</w:t>
      </w:r>
      <w:r>
        <w:t>.3</w:t>
      </w:r>
      <w:r>
        <w:tab/>
        <w:t>As soon as practicable after Dividend Shares have been acquired on behalf of a Participant, the Trustees shall give the Participant a notice stating:</w:t>
      </w:r>
    </w:p>
    <w:p w14:paraId="36C65056" w14:textId="77777777" w:rsidR="00EF4004" w:rsidRDefault="00EF4004">
      <w:pPr>
        <w:ind w:left="360"/>
      </w:pPr>
    </w:p>
    <w:p w14:paraId="7104B3C1" w14:textId="77777777" w:rsidR="00EF4004" w:rsidRDefault="00EF4004">
      <w:pPr>
        <w:numPr>
          <w:ilvl w:val="0"/>
          <w:numId w:val="9"/>
        </w:numPr>
        <w:tabs>
          <w:tab w:val="clear" w:pos="720"/>
          <w:tab w:val="num" w:pos="1418"/>
        </w:tabs>
        <w:ind w:left="1080"/>
      </w:pPr>
      <w:r>
        <w:t>the number and description of those shares;</w:t>
      </w:r>
    </w:p>
    <w:p w14:paraId="5C70F304" w14:textId="77777777" w:rsidR="00EF4004" w:rsidRDefault="00EF4004">
      <w:pPr>
        <w:ind w:left="720"/>
      </w:pPr>
    </w:p>
    <w:p w14:paraId="7427BCB0" w14:textId="77777777" w:rsidR="00EF4004" w:rsidRDefault="00EF4004">
      <w:pPr>
        <w:numPr>
          <w:ilvl w:val="0"/>
          <w:numId w:val="9"/>
        </w:numPr>
        <w:tabs>
          <w:tab w:val="clear" w:pos="720"/>
          <w:tab w:val="num" w:pos="1418"/>
        </w:tabs>
        <w:ind w:left="1080"/>
      </w:pPr>
      <w:r>
        <w:t>their Market Value on the Acquisition Date,</w:t>
      </w:r>
    </w:p>
    <w:p w14:paraId="337E9CC8" w14:textId="77777777" w:rsidR="00EF4004" w:rsidRDefault="00EF4004">
      <w:pPr>
        <w:ind w:left="720"/>
      </w:pPr>
    </w:p>
    <w:p w14:paraId="1B516D6A" w14:textId="77777777" w:rsidR="000962A5" w:rsidRDefault="00EF4004">
      <w:pPr>
        <w:numPr>
          <w:ilvl w:val="0"/>
          <w:numId w:val="9"/>
        </w:numPr>
        <w:tabs>
          <w:tab w:val="clear" w:pos="720"/>
          <w:tab w:val="num" w:pos="1418"/>
        </w:tabs>
        <w:ind w:left="1080"/>
      </w:pPr>
      <w:r>
        <w:t xml:space="preserve">the Holding Period applicable to them; </w:t>
      </w:r>
    </w:p>
    <w:p w14:paraId="1DDF3D4C" w14:textId="77777777" w:rsidR="00EF4004" w:rsidRDefault="00EF4004" w:rsidP="00F50006">
      <w:r>
        <w:t>and</w:t>
      </w:r>
    </w:p>
    <w:p w14:paraId="183F5285" w14:textId="77777777" w:rsidR="00EF4004" w:rsidRDefault="00EF4004">
      <w:pPr>
        <w:ind w:left="720"/>
      </w:pPr>
    </w:p>
    <w:p w14:paraId="504D7DD9" w14:textId="77777777" w:rsidR="00EF4004" w:rsidRDefault="00EF4004">
      <w:pPr>
        <w:ind w:left="1418" w:hanging="709"/>
      </w:pPr>
      <w:r>
        <w:t>(</w:t>
      </w:r>
      <w:r w:rsidR="000962A5">
        <w:t>e</w:t>
      </w:r>
      <w:r>
        <w:t xml:space="preserve">)  </w:t>
      </w:r>
      <w:r>
        <w:tab/>
      </w:r>
      <w:r w:rsidR="000962A5">
        <w:t xml:space="preserve">details of </w:t>
      </w:r>
      <w:r>
        <w:t>any amount not reinvested and carried forward for acquisition of further Dividend Shares.</w:t>
      </w:r>
    </w:p>
    <w:p w14:paraId="47E1DD40" w14:textId="77777777" w:rsidR="00EF4004" w:rsidRDefault="00EF4004"/>
    <w:p w14:paraId="3EF1BDE9" w14:textId="77777777" w:rsidR="00EF4004" w:rsidRDefault="00EF4004">
      <w:pPr>
        <w:pStyle w:val="Heading1"/>
      </w:pPr>
      <w:r>
        <w:t>Notice of any foreign tax deducted before dividend paid</w:t>
      </w:r>
    </w:p>
    <w:p w14:paraId="5B0F6F6E" w14:textId="77777777" w:rsidR="00EF4004" w:rsidRDefault="00EF4004">
      <w:pPr>
        <w:ind w:left="360"/>
      </w:pPr>
      <w:r>
        <w:t xml:space="preserve"> </w:t>
      </w:r>
    </w:p>
    <w:p w14:paraId="7A32BC5A" w14:textId="77777777" w:rsidR="00EF4004" w:rsidRDefault="00EF4004">
      <w:pPr>
        <w:ind w:left="709" w:hanging="709"/>
      </w:pPr>
      <w:r>
        <w:t>1</w:t>
      </w:r>
      <w:r w:rsidR="000962A5">
        <w:t>0</w:t>
      </w:r>
      <w:r>
        <w:t xml:space="preserve">.4  Where any foreign cash dividend is received in respect of Plan Shares held on behalf of a Participant, the Trustees shall give the Participant notice of the amount of any foreign tax deducted from the dividend before it was paid. </w:t>
      </w:r>
    </w:p>
    <w:p w14:paraId="0770D065" w14:textId="77777777" w:rsidR="00EF4004" w:rsidRDefault="00EF4004"/>
    <w:p w14:paraId="0DF7645F" w14:textId="77777777" w:rsidR="00EF4004" w:rsidRDefault="00EF4004">
      <w:pPr>
        <w:pStyle w:val="Heading1"/>
      </w:pPr>
      <w:r>
        <w:t>Restrictions during the Holding Period</w:t>
      </w:r>
    </w:p>
    <w:p w14:paraId="66D25465" w14:textId="77777777" w:rsidR="00EF4004" w:rsidRDefault="00EF4004"/>
    <w:p w14:paraId="2DFC9643" w14:textId="77777777" w:rsidR="00EF4004" w:rsidRDefault="00EF4004">
      <w:pPr>
        <w:pStyle w:val="BodyTextIndent3"/>
        <w:ind w:left="709" w:hanging="709"/>
      </w:pPr>
      <w:r>
        <w:t>1</w:t>
      </w:r>
      <w:r w:rsidR="00675996">
        <w:t>0</w:t>
      </w:r>
      <w:r>
        <w:t>.5  During the Holding Period the Trustees shall not dispose of any Free, Matching or Dividend Shares (whether by transfer to the employee or otherwise) except as allowed by the following paragraphs of the Schedule:</w:t>
      </w:r>
    </w:p>
    <w:p w14:paraId="4E1D4D93" w14:textId="77777777" w:rsidR="00EF4004" w:rsidRDefault="00EF4004">
      <w:pPr>
        <w:pStyle w:val="BodyTextIndent3"/>
        <w:ind w:left="709"/>
      </w:pPr>
    </w:p>
    <w:p w14:paraId="5535D3F2" w14:textId="77777777" w:rsidR="00EF4004" w:rsidRDefault="00EF4004">
      <w:pPr>
        <w:pStyle w:val="BodyTextIndent3"/>
        <w:numPr>
          <w:ilvl w:val="0"/>
          <w:numId w:val="15"/>
        </w:numPr>
        <w:tabs>
          <w:tab w:val="clear" w:pos="786"/>
          <w:tab w:val="num" w:pos="1418"/>
        </w:tabs>
        <w:ind w:left="1418" w:hanging="698"/>
      </w:pPr>
      <w:r>
        <w:t>paragraph 37 (power of participant to direct Trustees to accept general offers etc.);</w:t>
      </w:r>
    </w:p>
    <w:p w14:paraId="0D10D910" w14:textId="77777777" w:rsidR="00EF4004" w:rsidRDefault="00EF4004">
      <w:pPr>
        <w:pStyle w:val="BodyTextIndent3"/>
        <w:ind w:left="720"/>
      </w:pPr>
    </w:p>
    <w:p w14:paraId="5A63EEBD" w14:textId="77777777" w:rsidR="00EF4004" w:rsidRDefault="00EF4004">
      <w:pPr>
        <w:pStyle w:val="BodyTextIndent3"/>
        <w:ind w:left="1418" w:hanging="709"/>
      </w:pPr>
      <w:r>
        <w:t xml:space="preserve">(b)  </w:t>
      </w:r>
      <w:r>
        <w:tab/>
        <w:t>paragraph 77 (power of Trustees to raise funds to subscribe for rights issue);</w:t>
      </w:r>
    </w:p>
    <w:p w14:paraId="46CA9DC7" w14:textId="77777777" w:rsidR="00EF4004" w:rsidRDefault="00EF4004">
      <w:pPr>
        <w:pStyle w:val="BodyTextIndent3"/>
        <w:ind w:left="709"/>
      </w:pPr>
    </w:p>
    <w:p w14:paraId="6613C251" w14:textId="77777777" w:rsidR="00EF4004" w:rsidRDefault="00EF4004">
      <w:pPr>
        <w:pStyle w:val="BodyTextIndent3"/>
        <w:ind w:left="720"/>
      </w:pPr>
      <w:r>
        <w:t xml:space="preserve">(c)  </w:t>
      </w:r>
      <w:r>
        <w:tab/>
        <w:t>paragraph 79 (meeting PAYE obligations); and</w:t>
      </w:r>
    </w:p>
    <w:p w14:paraId="1F129444" w14:textId="77777777" w:rsidR="00EF4004" w:rsidRDefault="00EF4004">
      <w:pPr>
        <w:pStyle w:val="BodyTextIndent3"/>
        <w:ind w:left="720"/>
      </w:pPr>
    </w:p>
    <w:p w14:paraId="26CEAB54" w14:textId="77777777" w:rsidR="00EF4004" w:rsidRDefault="00EF4004">
      <w:pPr>
        <w:pStyle w:val="BodyTextIndent3"/>
        <w:ind w:left="1440" w:hanging="720"/>
      </w:pPr>
      <w:r>
        <w:t xml:space="preserve">(d)  </w:t>
      </w:r>
      <w:r>
        <w:tab/>
        <w:t>paragraph 90(5) (termination of plan: early removal of shares with participant's consent).</w:t>
      </w:r>
    </w:p>
    <w:p w14:paraId="618F78F3" w14:textId="77777777" w:rsidR="00EF4004" w:rsidRDefault="00EF4004">
      <w:pPr>
        <w:pStyle w:val="BodyTextIndent3"/>
      </w:pPr>
    </w:p>
    <w:p w14:paraId="581FEE66" w14:textId="77777777" w:rsidR="00EF4004" w:rsidRDefault="00EF4004">
      <w:pPr>
        <w:pStyle w:val="BodyTextIndent3"/>
        <w:ind w:left="0"/>
        <w:rPr>
          <w:b/>
          <w:bCs/>
        </w:rPr>
      </w:pPr>
      <w:r>
        <w:rPr>
          <w:b/>
          <w:bCs/>
        </w:rPr>
        <w:t>PAYE Liability etc.</w:t>
      </w:r>
      <w:r>
        <w:rPr>
          <w:b/>
          <w:bCs/>
        </w:rPr>
        <w:tab/>
      </w:r>
    </w:p>
    <w:p w14:paraId="5C099D03" w14:textId="77777777" w:rsidR="00EF4004" w:rsidRDefault="00EF4004">
      <w:pPr>
        <w:pStyle w:val="BodyTextIndent3"/>
        <w:ind w:left="0"/>
      </w:pPr>
      <w:r>
        <w:tab/>
      </w:r>
      <w:r>
        <w:tab/>
      </w:r>
      <w:r>
        <w:tab/>
      </w:r>
      <w:r>
        <w:tab/>
      </w:r>
      <w:r>
        <w:tab/>
      </w:r>
      <w:r>
        <w:tab/>
      </w:r>
    </w:p>
    <w:p w14:paraId="77D973BF" w14:textId="77777777" w:rsidR="00EF4004" w:rsidRDefault="00EF4004">
      <w:pPr>
        <w:ind w:left="709" w:hanging="709"/>
      </w:pPr>
      <w:r>
        <w:t>1</w:t>
      </w:r>
      <w:r w:rsidR="00675996">
        <w:t>0</w:t>
      </w:r>
      <w:r>
        <w:t>.6  The Trustees may dispose of a Participant’s Shares or accept a sum from the Participant in order to meet a PAYE obligation in any of the circumstances provided in sections 510-512 of ITEPA 2003 (PAYE: shares ceasing to be subject to the plan).</w:t>
      </w:r>
    </w:p>
    <w:p w14:paraId="6C3A69A9" w14:textId="77777777" w:rsidR="00EF4004" w:rsidRDefault="00EF4004">
      <w:pPr>
        <w:ind w:left="709"/>
      </w:pPr>
    </w:p>
    <w:p w14:paraId="17F45B3A" w14:textId="77777777" w:rsidR="00EF4004" w:rsidRDefault="00EF4004">
      <w:pPr>
        <w:ind w:left="709"/>
      </w:pPr>
      <w:r>
        <w:t xml:space="preserve">Where the Trustees receive a sum of money which constitutes a Capital Receipt in respect of which a Participant is chargeable to income tax as employment income, the Trustees shall pay to the employer a sum equal to that on which income tax is so payable. </w:t>
      </w:r>
    </w:p>
    <w:p w14:paraId="145C8A07" w14:textId="77777777" w:rsidR="00EF4004" w:rsidRDefault="00EF4004">
      <w:pPr>
        <w:ind w:left="709"/>
      </w:pPr>
    </w:p>
    <w:p w14:paraId="3D27ECBC" w14:textId="77777777" w:rsidR="00EF4004" w:rsidRDefault="00EF4004">
      <w:pPr>
        <w:pStyle w:val="BodyTextIndent2"/>
        <w:ind w:left="709" w:firstLine="0"/>
      </w:pPr>
      <w:r>
        <w:t>The Trustees shall maintain the records necessary to enable them to carry out their PAYE obligations, and the PAYE obligations of the employer company so far as they relate to the Plan.</w:t>
      </w:r>
    </w:p>
    <w:p w14:paraId="3FB1B8FF" w14:textId="77777777" w:rsidR="00EF4004" w:rsidRDefault="00EF4004">
      <w:pPr>
        <w:pStyle w:val="BodyTextIndent2"/>
        <w:ind w:left="709" w:firstLine="0"/>
      </w:pPr>
    </w:p>
    <w:p w14:paraId="2012DA2B" w14:textId="77777777" w:rsidR="00EF4004" w:rsidRDefault="00EF4004">
      <w:pPr>
        <w:pStyle w:val="BodyTextIndent2"/>
        <w:ind w:left="709" w:firstLine="0"/>
      </w:pPr>
      <w:r>
        <w:t xml:space="preserve">The Trustees shall maintain records of Participants who have participated in one or more </w:t>
      </w:r>
      <w:r w:rsidR="00675996">
        <w:t xml:space="preserve">Schedule 2 </w:t>
      </w:r>
      <w:r>
        <w:t>share incentive plans established by the Company or a Connected Company.</w:t>
      </w:r>
    </w:p>
    <w:p w14:paraId="0E485AB2" w14:textId="77777777" w:rsidR="00EF4004" w:rsidRDefault="00EF4004">
      <w:pPr>
        <w:ind w:left="709"/>
      </w:pPr>
    </w:p>
    <w:p w14:paraId="08CC258D" w14:textId="77777777" w:rsidR="00EF4004" w:rsidRDefault="00EF4004">
      <w:pPr>
        <w:ind w:left="709"/>
      </w:pPr>
      <w:r>
        <w:t>Where the Participant becomes liable to income tax under ITEPA 2003, Chapter 3 Part 4 of Income Tax (Trading and Other Income) Act 2005 or Chapter 4 Part 4 of Income Tax (Trading and Other Income) Act 2005, the Trustees shall inform the Participant of any facts which are relevant to determining that liability.</w:t>
      </w:r>
    </w:p>
    <w:p w14:paraId="1AC93F42" w14:textId="77777777" w:rsidR="00EF4004" w:rsidRDefault="00EF4004">
      <w:pPr>
        <w:ind w:left="360"/>
      </w:pPr>
    </w:p>
    <w:p w14:paraId="358C80D2" w14:textId="77777777" w:rsidR="00EF4004" w:rsidRDefault="00EF4004">
      <w:pPr>
        <w:rPr>
          <w:b/>
          <w:bCs/>
        </w:rPr>
      </w:pPr>
      <w:r>
        <w:rPr>
          <w:b/>
          <w:bCs/>
        </w:rPr>
        <w:t>Money's worth received by Trustees</w:t>
      </w:r>
    </w:p>
    <w:p w14:paraId="6A36DAD1" w14:textId="77777777" w:rsidR="00EF4004" w:rsidRDefault="00EF4004">
      <w:pPr>
        <w:ind w:left="360"/>
        <w:rPr>
          <w:i/>
          <w:iCs/>
        </w:rPr>
      </w:pPr>
    </w:p>
    <w:p w14:paraId="55757EA8" w14:textId="77777777" w:rsidR="00EF4004" w:rsidRDefault="00EF4004">
      <w:pPr>
        <w:ind w:left="709" w:hanging="709"/>
      </w:pPr>
      <w:r>
        <w:t>1</w:t>
      </w:r>
      <w:r w:rsidR="00675996">
        <w:t>0</w:t>
      </w:r>
      <w:r>
        <w:t xml:space="preserve">.7  The Trustees shall pay over to the Participant as soon as is practicable, any money or money's worth received by them in respect of or by reference to any shares, other than new shares within paragraph 87 of the Schedule (consequences of company reconstructions). </w:t>
      </w:r>
    </w:p>
    <w:p w14:paraId="1788E11B" w14:textId="77777777" w:rsidR="00EF4004" w:rsidRDefault="00EF4004">
      <w:pPr>
        <w:ind w:left="709"/>
      </w:pPr>
    </w:p>
    <w:p w14:paraId="793075C3" w14:textId="77777777" w:rsidR="00EF4004" w:rsidRDefault="00EF4004">
      <w:pPr>
        <w:ind w:left="709"/>
      </w:pPr>
      <w:r>
        <w:t>This is subject to:</w:t>
      </w:r>
    </w:p>
    <w:p w14:paraId="5322B971" w14:textId="77777777" w:rsidR="00EF4004" w:rsidRDefault="00EF4004">
      <w:pPr>
        <w:ind w:left="360"/>
      </w:pPr>
    </w:p>
    <w:p w14:paraId="76310AC6" w14:textId="77777777" w:rsidR="00EF4004" w:rsidRDefault="00EF4004">
      <w:pPr>
        <w:ind w:left="1418" w:hanging="709"/>
      </w:pPr>
      <w:r>
        <w:t xml:space="preserve">(a) </w:t>
      </w:r>
      <w:r>
        <w:tab/>
        <w:t>the provisions of Part 8 of the Schedule (dividend reinvestment);</w:t>
      </w:r>
    </w:p>
    <w:p w14:paraId="52774F41" w14:textId="77777777" w:rsidR="00EF4004" w:rsidRDefault="00EF4004">
      <w:pPr>
        <w:ind w:left="709" w:hanging="709"/>
      </w:pPr>
      <w:r>
        <w:t xml:space="preserve">     </w:t>
      </w:r>
    </w:p>
    <w:p w14:paraId="46285E3C" w14:textId="77777777" w:rsidR="00EF4004" w:rsidRDefault="00EF4004" w:rsidP="00F50006">
      <w:pPr>
        <w:ind w:left="1418" w:hanging="709"/>
      </w:pPr>
      <w:r>
        <w:t xml:space="preserve">(b) </w:t>
      </w:r>
      <w:r>
        <w:tab/>
        <w:t>the Trustees obligations under sections 510-514 of ITEPA 2003 and</w:t>
      </w:r>
    </w:p>
    <w:p w14:paraId="15B3F3AC" w14:textId="77777777" w:rsidR="00EF4004" w:rsidRDefault="00EF4004"/>
    <w:p w14:paraId="3397D917" w14:textId="77777777" w:rsidR="00EF4004" w:rsidRDefault="00EF4004">
      <w:r>
        <w:t xml:space="preserve">       </w:t>
      </w:r>
      <w:r>
        <w:tab/>
        <w:t>(c)</w:t>
      </w:r>
      <w:r>
        <w:tab/>
        <w:t>the Trustees’ PAYE obligations.</w:t>
      </w:r>
    </w:p>
    <w:p w14:paraId="63700565" w14:textId="77777777" w:rsidR="00EF4004" w:rsidRDefault="00EF4004">
      <w:pPr>
        <w:ind w:firstLine="709"/>
      </w:pPr>
    </w:p>
    <w:p w14:paraId="5B8BDCD0" w14:textId="77777777" w:rsidR="00EF4004" w:rsidRDefault="00EF4004"/>
    <w:p w14:paraId="1FA311B3" w14:textId="77777777" w:rsidR="00EF4004" w:rsidRDefault="00EF4004">
      <w:pPr>
        <w:rPr>
          <w:b/>
          <w:bCs/>
        </w:rPr>
      </w:pPr>
      <w:r>
        <w:rPr>
          <w:b/>
          <w:bCs/>
        </w:rPr>
        <w:t>General offers etc.</w:t>
      </w:r>
    </w:p>
    <w:p w14:paraId="4DEAB65A" w14:textId="77777777" w:rsidR="00EF4004" w:rsidRDefault="00EF4004">
      <w:pPr>
        <w:rPr>
          <w:i/>
          <w:iCs/>
        </w:rPr>
      </w:pPr>
    </w:p>
    <w:p w14:paraId="4062689F" w14:textId="77777777" w:rsidR="00EF4004" w:rsidRDefault="00EF4004">
      <w:pPr>
        <w:ind w:left="709" w:hanging="709"/>
      </w:pPr>
      <w:r>
        <w:t>1</w:t>
      </w:r>
      <w:r w:rsidR="00675996">
        <w:t>0</w:t>
      </w:r>
      <w:r>
        <w:t>.8  If any offer, compromise, arrangement or scheme is made which affects the Free Shares or Matching Shares the Trustees shall notify Participants.  Each Participant may direct how the Trustees shall act in relation to that Participant’s Plan Shares.  In the absence of any direction, the Trustees shall take no action.</w:t>
      </w:r>
    </w:p>
    <w:p w14:paraId="1A547202" w14:textId="77777777" w:rsidR="00EF4004" w:rsidRDefault="00EF4004"/>
    <w:p w14:paraId="34A66CD3" w14:textId="77777777" w:rsidR="00EF4004" w:rsidRDefault="00EF4004">
      <w:pPr>
        <w:ind w:left="709" w:hanging="709"/>
        <w:rPr>
          <w:b/>
          <w:bCs/>
        </w:rPr>
      </w:pPr>
      <w:r>
        <w:rPr>
          <w:b/>
          <w:bCs/>
        </w:rPr>
        <w:t>1</w:t>
      </w:r>
      <w:r w:rsidR="00675996">
        <w:rPr>
          <w:b/>
          <w:bCs/>
        </w:rPr>
        <w:t>1</w:t>
      </w:r>
      <w:r>
        <w:rPr>
          <w:b/>
          <w:bCs/>
        </w:rPr>
        <w:t xml:space="preserve">. </w:t>
      </w:r>
      <w:r>
        <w:rPr>
          <w:b/>
          <w:bCs/>
        </w:rPr>
        <w:tab/>
      </w:r>
      <w:r>
        <w:rPr>
          <w:b/>
          <w:bCs/>
        </w:rPr>
        <w:tab/>
        <w:t>POWER OF TRUSTEES TO RAISE FUNDS TO SUBSCRIBE FOR A RIGHTS ISSUE</w:t>
      </w:r>
    </w:p>
    <w:p w14:paraId="6FA9BA09" w14:textId="77777777" w:rsidR="00EF4004" w:rsidRDefault="00EF4004">
      <w:pPr>
        <w:ind w:left="284" w:hanging="284"/>
      </w:pPr>
    </w:p>
    <w:p w14:paraId="5D52CDE0" w14:textId="77777777" w:rsidR="00EF4004" w:rsidRDefault="00EF4004">
      <w:pPr>
        <w:pStyle w:val="BodyTextIndent3"/>
        <w:ind w:left="709"/>
      </w:pPr>
      <w:r>
        <w:t>If instructed by Participants in respect of their Plan Shares the Trustees may dispose of some of the rights under a rights issue arising from those Shares to obtain enough funds to exercise the remaining rights.</w:t>
      </w:r>
    </w:p>
    <w:p w14:paraId="4CB0E5B6" w14:textId="77777777" w:rsidR="00EF4004" w:rsidRDefault="00EF4004">
      <w:pPr>
        <w:ind w:left="709"/>
      </w:pPr>
    </w:p>
    <w:p w14:paraId="39696111" w14:textId="77777777" w:rsidR="00EF4004" w:rsidRDefault="00EF4004">
      <w:pPr>
        <w:ind w:left="709"/>
      </w:pPr>
      <w:r>
        <w:t>The rights referred to are the rights to buy additional shares or rights in the same company.</w:t>
      </w:r>
    </w:p>
    <w:p w14:paraId="1ABD9CE0" w14:textId="77777777" w:rsidR="00EF4004" w:rsidRDefault="00EF4004"/>
    <w:p w14:paraId="7737ECBA" w14:textId="77777777" w:rsidR="00EF4004" w:rsidRDefault="00675996" w:rsidP="00675996">
      <w:pPr>
        <w:rPr>
          <w:b/>
          <w:bCs/>
        </w:rPr>
      </w:pPr>
      <w:r>
        <w:rPr>
          <w:b/>
          <w:bCs/>
        </w:rPr>
        <w:t>12.</w:t>
      </w:r>
      <w:r w:rsidR="00EF4004">
        <w:rPr>
          <w:b/>
          <w:bCs/>
        </w:rPr>
        <w:t xml:space="preserve"> POWER TO AGREE MARKET VALUE OF SHARES</w:t>
      </w:r>
    </w:p>
    <w:p w14:paraId="378193FB" w14:textId="77777777" w:rsidR="00EF4004" w:rsidRDefault="00EF4004"/>
    <w:p w14:paraId="0116DA21" w14:textId="77777777" w:rsidR="00EF4004" w:rsidRDefault="00EF4004">
      <w:pPr>
        <w:ind w:left="709"/>
      </w:pPr>
      <w:r>
        <w:t>Where the Market Value of Shares falls to be determined for the purposes of the Schedule, the Trustees may agree with HM Revenue and Customs that it shall be determined by reference to such date or dates, or to an average of the values on a number of dates, as specified in the agreement.</w:t>
      </w:r>
    </w:p>
    <w:p w14:paraId="64BAE493" w14:textId="77777777" w:rsidR="00EF4004" w:rsidRDefault="00EF4004">
      <w:pPr>
        <w:ind w:left="60"/>
      </w:pPr>
    </w:p>
    <w:p w14:paraId="70DFCB45" w14:textId="77777777" w:rsidR="00EF4004" w:rsidRDefault="00EF4004">
      <w:pPr>
        <w:ind w:left="60"/>
        <w:rPr>
          <w:b/>
          <w:bCs/>
        </w:rPr>
      </w:pPr>
      <w:r>
        <w:rPr>
          <w:b/>
          <w:bCs/>
        </w:rPr>
        <w:t>1</w:t>
      </w:r>
      <w:r w:rsidR="00675996">
        <w:rPr>
          <w:b/>
          <w:bCs/>
        </w:rPr>
        <w:t>3</w:t>
      </w:r>
      <w:r>
        <w:rPr>
          <w:b/>
          <w:bCs/>
        </w:rPr>
        <w:t xml:space="preserve">. </w:t>
      </w:r>
      <w:r>
        <w:rPr>
          <w:b/>
          <w:bCs/>
        </w:rPr>
        <w:tab/>
        <w:t>PERSONAL INTEREST OF TRUSTEES</w:t>
      </w:r>
    </w:p>
    <w:p w14:paraId="548602A3" w14:textId="77777777" w:rsidR="00EF4004" w:rsidRDefault="00EF4004"/>
    <w:p w14:paraId="342008B3" w14:textId="77777777" w:rsidR="00EF4004" w:rsidRDefault="00EF4004">
      <w:pPr>
        <w:ind w:left="709"/>
      </w:pPr>
      <w:r>
        <w:t>Trustees, and directors, officers or employees of a corporate Trustee, shall not be liable to account for any benefit accruing to them by virtue of their:</w:t>
      </w:r>
    </w:p>
    <w:p w14:paraId="4BFA7A91" w14:textId="77777777" w:rsidR="00EF4004" w:rsidRDefault="00EF4004"/>
    <w:p w14:paraId="633CE7B6" w14:textId="77777777" w:rsidR="00EF4004" w:rsidRDefault="00EF4004">
      <w:pPr>
        <w:numPr>
          <w:ilvl w:val="0"/>
          <w:numId w:val="26"/>
        </w:numPr>
      </w:pPr>
      <w:r>
        <w:t>participation in the Plan as a Qualifying Employee;</w:t>
      </w:r>
    </w:p>
    <w:p w14:paraId="3292258F" w14:textId="77777777" w:rsidR="00EF4004" w:rsidRDefault="00EF4004"/>
    <w:p w14:paraId="2BB79CC4" w14:textId="77777777" w:rsidR="00EF4004" w:rsidRDefault="00EF4004">
      <w:pPr>
        <w:numPr>
          <w:ilvl w:val="0"/>
          <w:numId w:val="26"/>
        </w:numPr>
      </w:pPr>
      <w:r>
        <w:t>ownership, in a beneficial or fiduciary capacity, of any shares or other securities in any Participating Company;</w:t>
      </w:r>
    </w:p>
    <w:p w14:paraId="3E05DF6C" w14:textId="77777777" w:rsidR="00EF4004" w:rsidRDefault="00EF4004"/>
    <w:p w14:paraId="0259125F" w14:textId="77777777" w:rsidR="00EF4004" w:rsidRDefault="00EF4004">
      <w:pPr>
        <w:numPr>
          <w:ilvl w:val="0"/>
          <w:numId w:val="26"/>
        </w:numPr>
      </w:pPr>
      <w:r>
        <w:t>being a director or employee of any Participating Company,</w:t>
      </w:r>
    </w:p>
    <w:p w14:paraId="2E227BB6" w14:textId="77777777" w:rsidR="00EF4004" w:rsidRDefault="00EF4004">
      <w:pPr>
        <w:ind w:left="1418"/>
      </w:pPr>
      <w:r>
        <w:t>being a creditor, or being in any other contractual relationship with any such Company.</w:t>
      </w:r>
    </w:p>
    <w:p w14:paraId="7BF0CD9B" w14:textId="77777777" w:rsidR="00EF4004" w:rsidRDefault="00EF4004">
      <w:pPr>
        <w:ind w:left="60"/>
      </w:pPr>
    </w:p>
    <w:p w14:paraId="600CB801" w14:textId="77777777" w:rsidR="00EF4004" w:rsidRDefault="00EF4004">
      <w:pPr>
        <w:ind w:left="60"/>
        <w:rPr>
          <w:b/>
          <w:bCs/>
        </w:rPr>
      </w:pPr>
      <w:r>
        <w:rPr>
          <w:b/>
          <w:bCs/>
        </w:rPr>
        <w:t>1</w:t>
      </w:r>
      <w:r w:rsidR="00675996">
        <w:rPr>
          <w:b/>
          <w:bCs/>
        </w:rPr>
        <w:t>4</w:t>
      </w:r>
      <w:r>
        <w:rPr>
          <w:b/>
          <w:bCs/>
        </w:rPr>
        <w:t xml:space="preserve">. </w:t>
      </w:r>
      <w:r>
        <w:rPr>
          <w:b/>
          <w:bCs/>
        </w:rPr>
        <w:tab/>
        <w:t>TRUSTEES’ MEETINGS</w:t>
      </w:r>
    </w:p>
    <w:p w14:paraId="62FBF293" w14:textId="77777777" w:rsidR="00EF4004" w:rsidRDefault="00EF4004"/>
    <w:p w14:paraId="7695E709" w14:textId="77777777" w:rsidR="00EF4004" w:rsidRDefault="00EF4004">
      <w:pPr>
        <w:ind w:left="709"/>
      </w:pPr>
      <w:r>
        <w:t>The Trustees shall hold meetings as often as is necessary for the administration of the Plan.  There shall be at least two Trustees present at a meeting except where the sole Trustee is a corporate Trustee and the Trustees shall give due notice to all the Trustees of such a meeting. Decisions made at such a meeting by a majority of the Trustees present shall be binding on all the Trustees.   A written resolution signed by all the Trustees shall have the same effect as a resolution passed at a meeting.</w:t>
      </w:r>
    </w:p>
    <w:p w14:paraId="6FCD4B36" w14:textId="77777777" w:rsidR="00EF4004" w:rsidRDefault="00EF4004"/>
    <w:p w14:paraId="31CB5C11" w14:textId="77777777" w:rsidR="00EF4004" w:rsidRDefault="00EF4004">
      <w:pPr>
        <w:ind w:left="60"/>
        <w:rPr>
          <w:b/>
          <w:bCs/>
        </w:rPr>
      </w:pPr>
      <w:r>
        <w:rPr>
          <w:b/>
          <w:bCs/>
        </w:rPr>
        <w:t>1</w:t>
      </w:r>
      <w:r w:rsidR="00675996">
        <w:rPr>
          <w:b/>
          <w:bCs/>
        </w:rPr>
        <w:t>5</w:t>
      </w:r>
      <w:r>
        <w:rPr>
          <w:b/>
          <w:bCs/>
        </w:rPr>
        <w:t xml:space="preserve">. </w:t>
      </w:r>
      <w:r>
        <w:rPr>
          <w:b/>
          <w:bCs/>
        </w:rPr>
        <w:tab/>
        <w:t>SUBSIDIARY COMPANIES</w:t>
      </w:r>
    </w:p>
    <w:p w14:paraId="6197BEFB" w14:textId="77777777" w:rsidR="00EF4004" w:rsidRDefault="00EF4004"/>
    <w:p w14:paraId="158695FA" w14:textId="77777777" w:rsidR="00EF4004" w:rsidRDefault="00EF4004">
      <w:pPr>
        <w:pStyle w:val="BodyTextIndent3"/>
        <w:ind w:left="709"/>
      </w:pPr>
      <w:r>
        <w:t>Any Subsidiary may with the agreement of the Company become a party to this Deed and the Plan by executing a deed of adherence agreeing to be bound by the Deed and Rules.</w:t>
      </w:r>
    </w:p>
    <w:p w14:paraId="673455C9" w14:textId="77777777" w:rsidR="00EF4004" w:rsidRDefault="00EF4004">
      <w:pPr>
        <w:ind w:left="709"/>
      </w:pPr>
    </w:p>
    <w:p w14:paraId="5DCBE22D" w14:textId="77777777" w:rsidR="00EF4004" w:rsidRDefault="00EF4004">
      <w:pPr>
        <w:ind w:left="709"/>
      </w:pPr>
      <w:r>
        <w:t>Any company which ceases to be a Subsidiary shall cease to be a Participating Company.</w:t>
      </w:r>
    </w:p>
    <w:p w14:paraId="71B0B03C" w14:textId="77777777" w:rsidR="00EF4004" w:rsidRDefault="00EF4004">
      <w:pPr>
        <w:ind w:left="360"/>
      </w:pPr>
    </w:p>
    <w:p w14:paraId="2265F079" w14:textId="77777777" w:rsidR="00EF4004" w:rsidRDefault="00EF4004">
      <w:pPr>
        <w:ind w:left="62"/>
        <w:rPr>
          <w:b/>
          <w:bCs/>
        </w:rPr>
      </w:pPr>
      <w:r>
        <w:rPr>
          <w:b/>
          <w:bCs/>
        </w:rPr>
        <w:t>1</w:t>
      </w:r>
      <w:r w:rsidR="00675996">
        <w:rPr>
          <w:b/>
          <w:bCs/>
        </w:rPr>
        <w:t>6</w:t>
      </w:r>
      <w:r>
        <w:rPr>
          <w:b/>
          <w:bCs/>
        </w:rPr>
        <w:t xml:space="preserve">. </w:t>
      </w:r>
      <w:r>
        <w:rPr>
          <w:b/>
          <w:bCs/>
        </w:rPr>
        <w:tab/>
        <w:t xml:space="preserve">EXPENSES OF PLAN </w:t>
      </w:r>
    </w:p>
    <w:p w14:paraId="3BC72368" w14:textId="77777777" w:rsidR="00EF4004" w:rsidRDefault="00EF4004"/>
    <w:p w14:paraId="61A61144" w14:textId="77777777" w:rsidR="00EF4004" w:rsidRDefault="00EF4004">
      <w:pPr>
        <w:pStyle w:val="BodyTextIndent3"/>
        <w:ind w:left="709"/>
      </w:pPr>
      <w:r>
        <w:t>The Participating Companies shall meet the costs of the preparation and administration of this Plan.</w:t>
      </w:r>
    </w:p>
    <w:p w14:paraId="3AF1384B" w14:textId="77777777" w:rsidR="00EF4004" w:rsidRDefault="00EF4004">
      <w:pPr>
        <w:pStyle w:val="BodyTextIndent3"/>
      </w:pPr>
    </w:p>
    <w:p w14:paraId="53095FE0" w14:textId="77777777" w:rsidR="00EF4004" w:rsidRDefault="00EF4004">
      <w:pPr>
        <w:pStyle w:val="BodyTextIndent3"/>
        <w:ind w:left="0"/>
        <w:rPr>
          <w:b/>
          <w:bCs/>
        </w:rPr>
      </w:pPr>
      <w:r>
        <w:rPr>
          <w:b/>
          <w:bCs/>
        </w:rPr>
        <w:t>1</w:t>
      </w:r>
      <w:r w:rsidR="00675996">
        <w:rPr>
          <w:b/>
          <w:bCs/>
        </w:rPr>
        <w:t>7</w:t>
      </w:r>
      <w:r>
        <w:rPr>
          <w:b/>
          <w:bCs/>
        </w:rPr>
        <w:t xml:space="preserve">. </w:t>
      </w:r>
      <w:r>
        <w:rPr>
          <w:b/>
          <w:bCs/>
        </w:rPr>
        <w:tab/>
        <w:t xml:space="preserve">TRUSTEES' LIABILITY AND INDEMNITY </w:t>
      </w:r>
    </w:p>
    <w:p w14:paraId="29AFEAEB" w14:textId="77777777" w:rsidR="00EF4004" w:rsidRDefault="00EF4004">
      <w:pPr>
        <w:pStyle w:val="BodyTextIndent3"/>
      </w:pPr>
    </w:p>
    <w:p w14:paraId="5CD40B57" w14:textId="7262B839" w:rsidR="00EF4004" w:rsidRDefault="00EF4004">
      <w:pPr>
        <w:pStyle w:val="BodyTextIndent3"/>
        <w:ind w:left="709" w:hanging="709"/>
      </w:pPr>
      <w:del w:id="28" w:author="Jonathan Chapman-Moore" w:date="2023-10-05T22:01:00Z">
        <w:r w:rsidDel="001D485F">
          <w:delText>1</w:delText>
        </w:r>
        <w:r w:rsidR="00675996" w:rsidDel="001D485F">
          <w:delText>7</w:delText>
        </w:r>
        <w:r w:rsidDel="001D485F">
          <w:delText>.1  The</w:delText>
        </w:r>
      </w:del>
      <w:ins w:id="29" w:author="Jonathan Chapman-Moore" w:date="2023-10-05T22:01:00Z">
        <w:r w:rsidR="001D485F">
          <w:t>17.1 The</w:t>
        </w:r>
      </w:ins>
      <w:r>
        <w:t xml:space="preserve"> Participating Companies shall jointly and severally indemnify each of the Trustees (except a remunerated Trustee) against any expenses and liabilities which are incurred through acting as a Trustee of the Plan and which cannot be recovered from the Trust Fund.  This does not apply to expenses and liabilities which are incurred through fraud or wilful wrongdoing or are covered by insurance under clause 1</w:t>
      </w:r>
      <w:r w:rsidR="005F7BF3">
        <w:t>7</w:t>
      </w:r>
      <w:r>
        <w:t xml:space="preserve">.3. </w:t>
      </w:r>
    </w:p>
    <w:p w14:paraId="4DC3FDDE" w14:textId="77777777" w:rsidR="00EF4004" w:rsidRDefault="00EF4004">
      <w:pPr>
        <w:pStyle w:val="BodyTextIndent3"/>
      </w:pPr>
    </w:p>
    <w:p w14:paraId="72EF11C0" w14:textId="77777777" w:rsidR="00EF4004" w:rsidRDefault="00EF4004">
      <w:pPr>
        <w:pStyle w:val="BodyTextIndent3"/>
        <w:ind w:left="709" w:hanging="709"/>
      </w:pPr>
      <w:r>
        <w:t>1</w:t>
      </w:r>
      <w:r w:rsidR="00675996">
        <w:t>7</w:t>
      </w:r>
      <w:r>
        <w:t>. 2 No Trustee except a remunerated Trustee shall be personally liable for any breach of trust (other than through fraud or wilful wrongdoing) over and above the extent to which the Trustee is indemnified by the Participating Companies in accordance with clause 1</w:t>
      </w:r>
      <w:r w:rsidR="00675996">
        <w:t>7</w:t>
      </w:r>
      <w:r>
        <w:t>.1 above.</w:t>
      </w:r>
    </w:p>
    <w:p w14:paraId="5888E65D" w14:textId="77777777" w:rsidR="00EF4004" w:rsidRDefault="00EF4004">
      <w:pPr>
        <w:pStyle w:val="BodyTextIndent3"/>
      </w:pPr>
    </w:p>
    <w:p w14:paraId="16FA621E" w14:textId="77777777" w:rsidR="00EF4004" w:rsidRDefault="00EF4004">
      <w:pPr>
        <w:pStyle w:val="BodyTextIndent3"/>
        <w:ind w:left="709" w:hanging="709"/>
      </w:pPr>
      <w:r>
        <w:t>1</w:t>
      </w:r>
      <w:r w:rsidR="00675996">
        <w:t>7</w:t>
      </w:r>
      <w:r>
        <w:t xml:space="preserve">.3 </w:t>
      </w:r>
      <w:r>
        <w:tab/>
        <w:t>A non-remunerated Trustee may insure the Plan against any loss caused by him or any of his employees, officers, agents or delegates.  A non-remunerated Trustee may also insure himself and any of these persons against liability for breach of trust not involving fraud or wilful wrongdoing or negligence of the Trustee or the person concerned.</w:t>
      </w:r>
    </w:p>
    <w:p w14:paraId="1E92D4B2" w14:textId="77777777" w:rsidR="00EF4004" w:rsidRDefault="00EF4004">
      <w:pPr>
        <w:pStyle w:val="BodyTextIndent3"/>
      </w:pPr>
    </w:p>
    <w:p w14:paraId="01F66232" w14:textId="0759FF2B" w:rsidR="00EF4004" w:rsidRDefault="00EF4004">
      <w:pPr>
        <w:pStyle w:val="BodyTextIndent3"/>
        <w:ind w:left="709" w:hanging="709"/>
      </w:pPr>
      <w:del w:id="30" w:author="Jonathan Chapman-Moore" w:date="2023-10-05T22:01:00Z">
        <w:r w:rsidDel="001D485F">
          <w:delText>1</w:delText>
        </w:r>
        <w:r w:rsidR="00675996" w:rsidDel="001D485F">
          <w:delText>7</w:delText>
        </w:r>
        <w:r w:rsidDel="001D485F">
          <w:delText>.4  A</w:delText>
        </w:r>
      </w:del>
      <w:ins w:id="31" w:author="Jonathan Chapman-Moore" w:date="2023-10-05T22:01:00Z">
        <w:r w:rsidR="001D485F">
          <w:t>17.4 A</w:t>
        </w:r>
      </w:ins>
      <w:r>
        <w:t xml:space="preserve"> Trustee who carries on a profession or business may charge for services rendered on a basis agreed with the Company.  A firm or company in which a Trustee is interested or by which he is employed may also charge for services rendered on this basis.</w:t>
      </w:r>
    </w:p>
    <w:p w14:paraId="6421CE1C" w14:textId="77777777" w:rsidR="00EF4004" w:rsidRDefault="00EF4004">
      <w:pPr>
        <w:pStyle w:val="BodyTextIndent3"/>
      </w:pPr>
      <w:r>
        <w:t xml:space="preserve"> </w:t>
      </w:r>
    </w:p>
    <w:p w14:paraId="7FECFFFB" w14:textId="77777777" w:rsidR="00EF4004" w:rsidRDefault="00EF4004">
      <w:pPr>
        <w:ind w:left="62"/>
        <w:rPr>
          <w:b/>
          <w:bCs/>
        </w:rPr>
      </w:pPr>
      <w:r>
        <w:rPr>
          <w:b/>
          <w:bCs/>
        </w:rPr>
        <w:t>1</w:t>
      </w:r>
      <w:r w:rsidR="00675996">
        <w:rPr>
          <w:b/>
          <w:bCs/>
        </w:rPr>
        <w:t>8</w:t>
      </w:r>
      <w:r>
        <w:rPr>
          <w:b/>
          <w:bCs/>
        </w:rPr>
        <w:t xml:space="preserve">. </w:t>
      </w:r>
      <w:r>
        <w:rPr>
          <w:b/>
          <w:bCs/>
        </w:rPr>
        <w:tab/>
        <w:t>COVENANT BY THE PARTICIPATING COMPANIES</w:t>
      </w:r>
    </w:p>
    <w:p w14:paraId="42254209" w14:textId="77777777" w:rsidR="00EF4004" w:rsidRDefault="00EF4004">
      <w:pPr>
        <w:ind w:left="426"/>
      </w:pPr>
    </w:p>
    <w:p w14:paraId="2A6324DE" w14:textId="77777777" w:rsidR="00EF4004" w:rsidRDefault="00EF4004">
      <w:pPr>
        <w:pStyle w:val="BodyTextIndent3"/>
        <w:ind w:left="709"/>
      </w:pPr>
      <w:r>
        <w:t>The Participating Companies hereby jointly and severally covenant with the Trustees that they shall pay to the Trustees all sums which they are required to pay under the Rules and shall at all times comply with the Rules.</w:t>
      </w:r>
    </w:p>
    <w:p w14:paraId="388A2B12" w14:textId="77777777" w:rsidR="00EF4004" w:rsidRDefault="00EF4004">
      <w:pPr>
        <w:ind w:left="426"/>
      </w:pPr>
    </w:p>
    <w:p w14:paraId="27A323E3" w14:textId="77777777" w:rsidR="00EF4004" w:rsidRDefault="00675996">
      <w:pPr>
        <w:ind w:left="62"/>
        <w:rPr>
          <w:b/>
          <w:bCs/>
        </w:rPr>
      </w:pPr>
      <w:r>
        <w:rPr>
          <w:b/>
          <w:bCs/>
        </w:rPr>
        <w:t>19</w:t>
      </w:r>
      <w:r w:rsidR="00EF4004">
        <w:rPr>
          <w:b/>
          <w:bCs/>
        </w:rPr>
        <w:t>. ACCEPTANCE OF GIFTS</w:t>
      </w:r>
    </w:p>
    <w:p w14:paraId="38A486D8" w14:textId="77777777" w:rsidR="00EF4004" w:rsidRDefault="00EF4004">
      <w:pPr>
        <w:ind w:left="62"/>
      </w:pPr>
    </w:p>
    <w:p w14:paraId="1AD5DBF8" w14:textId="77777777" w:rsidR="00EF4004" w:rsidRDefault="00EF4004">
      <w:pPr>
        <w:pStyle w:val="BodyTextIndent3"/>
        <w:ind w:left="709"/>
      </w:pPr>
      <w:r>
        <w:t>The Trustees may accept gifts of Shares and other assets which shall be held upon the trusts declared by clause 3.2 as the case may be.</w:t>
      </w:r>
    </w:p>
    <w:p w14:paraId="19648839" w14:textId="77777777" w:rsidR="00EF4004" w:rsidRDefault="00EF4004">
      <w:pPr>
        <w:ind w:left="426"/>
      </w:pPr>
    </w:p>
    <w:p w14:paraId="40CA9EFD" w14:textId="77777777" w:rsidR="00EF4004" w:rsidRDefault="00EF4004">
      <w:pPr>
        <w:ind w:left="62"/>
        <w:rPr>
          <w:b/>
          <w:bCs/>
        </w:rPr>
      </w:pPr>
      <w:r>
        <w:rPr>
          <w:b/>
          <w:bCs/>
        </w:rPr>
        <w:t>2</w:t>
      </w:r>
      <w:r w:rsidR="00675996">
        <w:rPr>
          <w:b/>
          <w:bCs/>
        </w:rPr>
        <w:t>0</w:t>
      </w:r>
      <w:r>
        <w:rPr>
          <w:b/>
          <w:bCs/>
        </w:rPr>
        <w:t xml:space="preserve">. </w:t>
      </w:r>
      <w:r>
        <w:rPr>
          <w:b/>
          <w:bCs/>
        </w:rPr>
        <w:tab/>
        <w:t>TRUSTEES’ LIEN</w:t>
      </w:r>
    </w:p>
    <w:p w14:paraId="3842372A" w14:textId="77777777" w:rsidR="00EF4004" w:rsidRDefault="00EF4004">
      <w:pPr>
        <w:ind w:left="426"/>
      </w:pPr>
    </w:p>
    <w:p w14:paraId="5F4B0545" w14:textId="77777777" w:rsidR="00EF4004" w:rsidRDefault="00EF4004">
      <w:pPr>
        <w:ind w:left="709"/>
      </w:pPr>
      <w:r>
        <w:t>The Trustees’ lien over the Trust Fund in respect of liabilities incurred by them in the performance of their duties (including the repayment of borrowed money and tax liabilities) shall be enforceable subject to the following restrictions:</w:t>
      </w:r>
    </w:p>
    <w:p w14:paraId="5C161F0D" w14:textId="77777777" w:rsidR="00EF4004" w:rsidRDefault="00EF4004">
      <w:pPr>
        <w:ind w:left="426"/>
      </w:pPr>
    </w:p>
    <w:p w14:paraId="57B220A5" w14:textId="77777777" w:rsidR="00EF4004" w:rsidRDefault="00EF4004">
      <w:pPr>
        <w:ind w:left="1418" w:hanging="692"/>
      </w:pPr>
      <w:r>
        <w:t xml:space="preserve">(a)  </w:t>
      </w:r>
      <w:r>
        <w:tab/>
        <w:t>the Trustees shall not be entitled to resort to Partnership Share Money for the satisfaction of any of their liabilities; and</w:t>
      </w:r>
    </w:p>
    <w:p w14:paraId="679B3B7F" w14:textId="77777777" w:rsidR="00EF4004" w:rsidRDefault="00EF4004">
      <w:pPr>
        <w:ind w:left="426"/>
      </w:pPr>
    </w:p>
    <w:p w14:paraId="49466402" w14:textId="77777777" w:rsidR="00EF4004" w:rsidRDefault="00EF4004">
      <w:pPr>
        <w:ind w:left="1418" w:hanging="692"/>
      </w:pPr>
      <w:r>
        <w:t xml:space="preserve">(b) </w:t>
      </w:r>
      <w:r>
        <w:tab/>
        <w:t>the Trustees shall not be entitled to resort to Plan Shares for the satisfaction of their liabilities except to the extent that this is permitted by the Plan.</w:t>
      </w:r>
    </w:p>
    <w:p w14:paraId="2C7777A5" w14:textId="77777777" w:rsidR="00EF4004" w:rsidRDefault="00EF4004">
      <w:pPr>
        <w:ind w:left="720" w:firstLine="6"/>
      </w:pPr>
    </w:p>
    <w:p w14:paraId="7E35C363" w14:textId="77777777" w:rsidR="00EF4004" w:rsidRDefault="00EF4004">
      <w:pPr>
        <w:ind w:left="62"/>
        <w:rPr>
          <w:b/>
          <w:bCs/>
        </w:rPr>
      </w:pPr>
      <w:r>
        <w:rPr>
          <w:b/>
          <w:bCs/>
        </w:rPr>
        <w:t>2</w:t>
      </w:r>
      <w:r w:rsidR="00675996">
        <w:rPr>
          <w:b/>
          <w:bCs/>
        </w:rPr>
        <w:t>1</w:t>
      </w:r>
      <w:r>
        <w:rPr>
          <w:b/>
          <w:bCs/>
        </w:rPr>
        <w:t xml:space="preserve">. </w:t>
      </w:r>
      <w:r>
        <w:rPr>
          <w:b/>
          <w:bCs/>
        </w:rPr>
        <w:tab/>
        <w:t>AMENDMENTS TO THE PLAN</w:t>
      </w:r>
    </w:p>
    <w:p w14:paraId="6F95B3FC" w14:textId="77777777" w:rsidR="00EF4004" w:rsidRDefault="00EF4004">
      <w:pPr>
        <w:ind w:left="62"/>
      </w:pPr>
    </w:p>
    <w:p w14:paraId="5D26B0AC" w14:textId="77777777" w:rsidR="00EF4004" w:rsidRDefault="00EF4004">
      <w:pPr>
        <w:pStyle w:val="BodyText2"/>
        <w:ind w:left="709" w:firstLine="0"/>
      </w:pPr>
      <w:r>
        <w:t>The Company may, with the Trustees’ written consent, from time to time amend the Plan provided that:</w:t>
      </w:r>
    </w:p>
    <w:p w14:paraId="3054A681" w14:textId="77777777" w:rsidR="00EF4004" w:rsidRDefault="00EF4004">
      <w:pPr>
        <w:pStyle w:val="BodyText2"/>
        <w:tabs>
          <w:tab w:val="num" w:pos="1440"/>
        </w:tabs>
        <w:ind w:firstLine="0"/>
      </w:pPr>
    </w:p>
    <w:p w14:paraId="3A846B8B" w14:textId="77777777" w:rsidR="00EF4004" w:rsidRDefault="00EF4004">
      <w:pPr>
        <w:pStyle w:val="BodyText2"/>
        <w:tabs>
          <w:tab w:val="num" w:pos="1418"/>
        </w:tabs>
        <w:ind w:left="1418" w:hanging="709"/>
      </w:pPr>
      <w:r>
        <w:t xml:space="preserve">(a) </w:t>
      </w:r>
      <w:r>
        <w:tab/>
        <w:t>no amendment which would adversely prejudice to a material extent the rights attaching to any Plan Shares awarded to or acquired by Participants may be made nor may any alteration be made giving to Participating Companies a beneficial interest in Plan Shares, and</w:t>
      </w:r>
    </w:p>
    <w:p w14:paraId="051E94AF" w14:textId="77777777" w:rsidR="00EF4004" w:rsidRDefault="00EF4004">
      <w:pPr>
        <w:pStyle w:val="BodyText2"/>
        <w:tabs>
          <w:tab w:val="num" w:pos="1440"/>
        </w:tabs>
        <w:ind w:firstLine="0"/>
      </w:pPr>
    </w:p>
    <w:p w14:paraId="013AA13F" w14:textId="77777777" w:rsidR="00EF4004" w:rsidRDefault="00EF4004">
      <w:pPr>
        <w:pStyle w:val="BodyText2"/>
        <w:tabs>
          <w:tab w:val="left" w:pos="1418"/>
        </w:tabs>
        <w:ind w:left="1418" w:hanging="698"/>
      </w:pPr>
      <w:r>
        <w:t xml:space="preserve">(b) </w:t>
      </w:r>
      <w:r>
        <w:tab/>
      </w:r>
      <w:r w:rsidR="005F7BF3">
        <w:t>No amendment will be made, which means that the Plan no longer meets the requirements of Parts 2-9 of the Schedule.</w:t>
      </w:r>
    </w:p>
    <w:p w14:paraId="41488CAF" w14:textId="77777777" w:rsidR="00EF4004" w:rsidRDefault="00EF4004">
      <w:pPr>
        <w:pStyle w:val="BodyText2"/>
        <w:tabs>
          <w:tab w:val="left" w:pos="709"/>
        </w:tabs>
        <w:ind w:left="720" w:firstLine="0"/>
      </w:pPr>
    </w:p>
    <w:p w14:paraId="1749E228" w14:textId="77777777" w:rsidR="00EF4004" w:rsidRDefault="00EF4004">
      <w:pPr>
        <w:ind w:left="62"/>
        <w:rPr>
          <w:b/>
          <w:bCs/>
        </w:rPr>
      </w:pPr>
      <w:r>
        <w:rPr>
          <w:b/>
          <w:bCs/>
        </w:rPr>
        <w:t>2</w:t>
      </w:r>
      <w:r w:rsidR="009F73D6">
        <w:rPr>
          <w:b/>
          <w:bCs/>
        </w:rPr>
        <w:t>2</w:t>
      </w:r>
      <w:r>
        <w:rPr>
          <w:b/>
          <w:bCs/>
        </w:rPr>
        <w:t xml:space="preserve">. </w:t>
      </w:r>
      <w:r>
        <w:rPr>
          <w:b/>
          <w:bCs/>
        </w:rPr>
        <w:tab/>
        <w:t>TERMINATION OF THE PLAN</w:t>
      </w:r>
    </w:p>
    <w:p w14:paraId="0875C98A" w14:textId="77777777" w:rsidR="00EF4004" w:rsidRDefault="00EF4004">
      <w:pPr>
        <w:ind w:left="62"/>
      </w:pPr>
    </w:p>
    <w:p w14:paraId="29C15EAB" w14:textId="77777777" w:rsidR="00EF4004" w:rsidRDefault="00EF4004">
      <w:pPr>
        <w:ind w:left="709" w:hanging="647"/>
      </w:pPr>
      <w:r>
        <w:t>2</w:t>
      </w:r>
      <w:r w:rsidR="009F73D6">
        <w:t>2</w:t>
      </w:r>
      <w:r>
        <w:t>. 1 The Plan shall terminate:</w:t>
      </w:r>
    </w:p>
    <w:p w14:paraId="7A598E0D" w14:textId="77777777" w:rsidR="00EF4004" w:rsidRDefault="00EF4004">
      <w:pPr>
        <w:ind w:left="62"/>
      </w:pPr>
    </w:p>
    <w:p w14:paraId="58AB70F2" w14:textId="77777777" w:rsidR="00EF4004" w:rsidRDefault="00EF4004">
      <w:pPr>
        <w:ind w:left="1440" w:hanging="731"/>
      </w:pPr>
      <w:r>
        <w:t xml:space="preserve">(a) </w:t>
      </w:r>
      <w:r>
        <w:tab/>
        <w:t>in accordance with a Plan Termination Notice issued by the Company to the Trustees under paragraph 89 of the Schedule, or</w:t>
      </w:r>
    </w:p>
    <w:p w14:paraId="4418E73B" w14:textId="77777777" w:rsidR="00EF4004" w:rsidRDefault="00EF4004">
      <w:pPr>
        <w:ind w:left="1440" w:firstLine="2"/>
      </w:pPr>
    </w:p>
    <w:p w14:paraId="0A6B8AD1" w14:textId="77777777" w:rsidR="00EF4004" w:rsidRDefault="00EF4004">
      <w:pPr>
        <w:ind w:left="1440" w:hanging="731"/>
      </w:pPr>
      <w:r>
        <w:t xml:space="preserve">(b) </w:t>
      </w:r>
      <w:r>
        <w:tab/>
        <w:t>if earlier, on the expiry of the Trust Period.</w:t>
      </w:r>
    </w:p>
    <w:p w14:paraId="5AB9393C" w14:textId="77777777" w:rsidR="00EF4004" w:rsidRDefault="00EF4004">
      <w:pPr>
        <w:ind w:left="1440" w:firstLine="2"/>
      </w:pPr>
    </w:p>
    <w:p w14:paraId="0ED58D50" w14:textId="391DC61B" w:rsidR="00EF4004" w:rsidRDefault="00EF4004">
      <w:pPr>
        <w:ind w:left="709" w:hanging="709"/>
      </w:pPr>
      <w:r>
        <w:t>2</w:t>
      </w:r>
      <w:r w:rsidR="009F73D6">
        <w:t>2</w:t>
      </w:r>
      <w:r>
        <w:t xml:space="preserve">. </w:t>
      </w:r>
      <w:del w:id="32" w:author="Jonathan Chapman-Moore" w:date="2023-10-05T22:29:00Z">
        <w:r w:rsidDel="00F21812">
          <w:delText>2  The</w:delText>
        </w:r>
      </w:del>
      <w:ins w:id="33" w:author="Jonathan Chapman-Moore" w:date="2023-10-05T22:29:00Z">
        <w:r w:rsidR="00F21812">
          <w:t>2 The</w:t>
        </w:r>
      </w:ins>
      <w:r>
        <w:t xml:space="preserve"> Company shall immediately upon executing a Plan Termination Notice provide a copy of the notice to the Trustees, and each individual who has Plan Shares or who has entered into a Partnership Share Agreement which was in force immediately before the Plan Termination Notice was issued.</w:t>
      </w:r>
    </w:p>
    <w:p w14:paraId="319AF9B9" w14:textId="77777777" w:rsidR="00EF4004" w:rsidRDefault="00EF4004">
      <w:pPr>
        <w:ind w:left="709" w:firstLine="2"/>
      </w:pPr>
    </w:p>
    <w:p w14:paraId="216B08DF" w14:textId="62DAF58E" w:rsidR="00EF4004" w:rsidRDefault="00EF4004">
      <w:pPr>
        <w:ind w:left="709" w:hanging="709"/>
      </w:pPr>
      <w:r>
        <w:t>2</w:t>
      </w:r>
      <w:r w:rsidR="009F73D6">
        <w:t>2</w:t>
      </w:r>
      <w:r>
        <w:t xml:space="preserve">. </w:t>
      </w:r>
      <w:del w:id="34" w:author="Jonathan Chapman-Moore" w:date="2023-10-05T22:29:00Z">
        <w:r w:rsidDel="00F21812">
          <w:delText>3  Upon</w:delText>
        </w:r>
      </w:del>
      <w:ins w:id="35" w:author="Jonathan Chapman-Moore" w:date="2023-10-05T22:29:00Z">
        <w:r w:rsidR="00F21812">
          <w:t>3 Upon</w:t>
        </w:r>
      </w:ins>
      <w:r>
        <w:t xml:space="preserve"> the issue of a Plan Termination Notice or upon the expiry of the Trust Period paragraph 90 of the Schedule shall have effect.</w:t>
      </w:r>
    </w:p>
    <w:p w14:paraId="2240249C" w14:textId="77777777" w:rsidR="00EF4004" w:rsidRDefault="00EF4004">
      <w:pPr>
        <w:ind w:left="709" w:firstLine="2"/>
      </w:pPr>
    </w:p>
    <w:p w14:paraId="11C94719" w14:textId="544CB407" w:rsidR="00EF4004" w:rsidRDefault="00EF4004">
      <w:pPr>
        <w:ind w:left="709" w:hanging="707"/>
      </w:pPr>
      <w:del w:id="36" w:author="Jonathan Chapman-Moore" w:date="2023-10-05T22:29:00Z">
        <w:r w:rsidDel="00F21812">
          <w:delText>2</w:delText>
        </w:r>
        <w:r w:rsidR="009F73D6" w:rsidDel="00F21812">
          <w:delText>2</w:delText>
        </w:r>
        <w:r w:rsidDel="00F21812">
          <w:delText>.4  Any</w:delText>
        </w:r>
      </w:del>
      <w:ins w:id="37" w:author="Jonathan Chapman-Moore" w:date="2023-10-05T22:29:00Z">
        <w:r w:rsidR="00F21812">
          <w:t>22.4 Any</w:t>
        </w:r>
      </w:ins>
      <w:r>
        <w:t xml:space="preserve"> Shares or other assets which remain undisposed of after the requirements of paragraph 90 of the Schedule have been complied with shall be held by the Trustees upon trust to pay or apply them to or for the benefit of the Participating Companies as at the termination date in such proportion, having regard to their respective contributions, as the Trustees shall in their absolute discretion think appropriate.</w:t>
      </w:r>
    </w:p>
    <w:p w14:paraId="71B93610" w14:textId="77777777" w:rsidR="00EF4004" w:rsidRDefault="00EF4004">
      <w:pPr>
        <w:pStyle w:val="BodyText2"/>
        <w:tabs>
          <w:tab w:val="left" w:pos="709"/>
        </w:tabs>
        <w:ind w:left="720" w:firstLine="0"/>
      </w:pPr>
    </w:p>
    <w:p w14:paraId="695BF58D" w14:textId="77777777" w:rsidR="00EF4004" w:rsidRDefault="00EF4004">
      <w:pPr>
        <w:pStyle w:val="BodyText2"/>
        <w:ind w:left="0"/>
      </w:pPr>
    </w:p>
    <w:p w14:paraId="07E8183D" w14:textId="77777777" w:rsidR="00EF4004" w:rsidRDefault="00EF4004">
      <w:pPr>
        <w:ind w:left="62"/>
      </w:pPr>
    </w:p>
    <w:p w14:paraId="6DF692DB" w14:textId="77777777" w:rsidR="00EF4004" w:rsidRDefault="00EF4004">
      <w:pPr>
        <w:ind w:left="720" w:firstLine="6"/>
      </w:pPr>
      <w:r>
        <w:t xml:space="preserve"> </w:t>
      </w:r>
    </w:p>
    <w:p w14:paraId="276CCC54" w14:textId="77777777" w:rsidR="00EF4004" w:rsidRDefault="00EF4004">
      <w:pPr>
        <w:ind w:left="62"/>
      </w:pPr>
    </w:p>
    <w:p w14:paraId="13E7743B" w14:textId="77777777" w:rsidR="00EF4004" w:rsidRDefault="00EF4004">
      <w:pPr>
        <w:ind w:left="62"/>
      </w:pPr>
      <w:r>
        <w:t xml:space="preserve"> </w:t>
      </w:r>
    </w:p>
    <w:p w14:paraId="3162BA60" w14:textId="77777777" w:rsidR="00EF4004" w:rsidRDefault="00EF4004">
      <w:pPr>
        <w:ind w:left="426"/>
      </w:pPr>
    </w:p>
    <w:p w14:paraId="3394BE88" w14:textId="77777777" w:rsidR="00EF4004" w:rsidRDefault="00EF4004">
      <w:pPr>
        <w:pStyle w:val="BodyTextIndent3"/>
      </w:pPr>
    </w:p>
    <w:p w14:paraId="6C5E3016" w14:textId="77777777" w:rsidR="00EF4004" w:rsidRDefault="00EF4004">
      <w:pPr>
        <w:pStyle w:val="BodyTextIndent3"/>
      </w:pPr>
    </w:p>
    <w:sectPr w:rsidR="00EF4004" w:rsidSect="00A31B9B">
      <w:headerReference w:type="default" r:id="rId7"/>
      <w:footerReference w:type="default" r:id="rId8"/>
      <w:pgSz w:w="11907" w:h="16840" w:code="9"/>
      <w:pgMar w:top="2155" w:right="2268" w:bottom="1440" w:left="1797" w:header="709" w:footer="709" w:gutter="0"/>
      <w:paperSrc w:first="11" w:other="2"/>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43007" w14:textId="77777777" w:rsidR="0044271F" w:rsidRDefault="0044271F">
      <w:r>
        <w:separator/>
      </w:r>
    </w:p>
  </w:endnote>
  <w:endnote w:type="continuationSeparator" w:id="0">
    <w:p w14:paraId="26CE4E55" w14:textId="77777777" w:rsidR="0044271F" w:rsidRDefault="00442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C4685" w14:textId="77777777" w:rsidR="00EF4004" w:rsidRDefault="00EF4004">
    <w:pPr>
      <w:pStyle w:val="Footer"/>
    </w:pPr>
    <w:r>
      <w:tab/>
    </w:r>
    <w:r>
      <w:rPr>
        <w:rStyle w:val="PageNumber"/>
        <w:rFonts w:cs="Arial"/>
      </w:rPr>
      <w:fldChar w:fldCharType="begin"/>
    </w:r>
    <w:r>
      <w:rPr>
        <w:rStyle w:val="PageNumber"/>
        <w:rFonts w:cs="Arial"/>
      </w:rPr>
      <w:instrText xml:space="preserve"> PAGE </w:instrText>
    </w:r>
    <w:r>
      <w:rPr>
        <w:rStyle w:val="PageNumber"/>
        <w:rFonts w:cs="Arial"/>
      </w:rPr>
      <w:fldChar w:fldCharType="separate"/>
    </w:r>
    <w:r w:rsidR="00ED36E2">
      <w:rPr>
        <w:rStyle w:val="PageNumber"/>
        <w:rFonts w:cs="Arial"/>
        <w:noProof/>
      </w:rPr>
      <w:t>1</w:t>
    </w:r>
    <w:r>
      <w:rPr>
        <w:rStyle w:val="PageNumber"/>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7D040" w14:textId="77777777" w:rsidR="0044271F" w:rsidRDefault="0044271F">
      <w:r>
        <w:separator/>
      </w:r>
    </w:p>
  </w:footnote>
  <w:footnote w:type="continuationSeparator" w:id="0">
    <w:p w14:paraId="276A1B87" w14:textId="77777777" w:rsidR="0044271F" w:rsidRDefault="004427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96F65" w14:textId="77777777" w:rsidR="00EF4004" w:rsidRDefault="00CE3B8B">
    <w:pPr>
      <w:pStyle w:val="Header"/>
      <w:rPr>
        <w:sz w:val="20"/>
        <w:szCs w:val="20"/>
      </w:rPr>
    </w:pPr>
    <w:r>
      <w:rPr>
        <w:sz w:val="20"/>
        <w:szCs w:val="20"/>
      </w:rPr>
      <w:t xml:space="preserve">SPECIMEN </w:t>
    </w:r>
    <w:r w:rsidR="00EF4004">
      <w:rPr>
        <w:sz w:val="20"/>
        <w:szCs w:val="20"/>
      </w:rPr>
      <w:t>TRUST DEED: S</w:t>
    </w:r>
    <w:r>
      <w:rPr>
        <w:sz w:val="20"/>
        <w:szCs w:val="20"/>
      </w:rPr>
      <w:t>CHEDULE 2 S</w:t>
    </w:r>
    <w:r w:rsidR="00EF4004">
      <w:rPr>
        <w:sz w:val="20"/>
        <w:szCs w:val="20"/>
      </w:rPr>
      <w:t>HARE INCENTIVE PLAN</w:t>
    </w:r>
    <w:r>
      <w:rPr>
        <w:sz w:val="20"/>
        <w:szCs w:val="20"/>
      </w:rPr>
      <w:t xml:space="preserve"> (for guidance purposes)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FB9"/>
    <w:multiLevelType w:val="singleLevel"/>
    <w:tmpl w:val="565C69E4"/>
    <w:lvl w:ilvl="0">
      <w:start w:val="1"/>
      <w:numFmt w:val="lowerLetter"/>
      <w:lvlText w:val="(%1)"/>
      <w:lvlJc w:val="left"/>
      <w:pPr>
        <w:tabs>
          <w:tab w:val="num" w:pos="720"/>
        </w:tabs>
        <w:ind w:left="720" w:hanging="360"/>
      </w:pPr>
      <w:rPr>
        <w:rFonts w:cs="Times New Roman" w:hint="default"/>
      </w:rPr>
    </w:lvl>
  </w:abstractNum>
  <w:abstractNum w:abstractNumId="1" w15:restartNumberingAfterBreak="0">
    <w:nsid w:val="03C84724"/>
    <w:multiLevelType w:val="singleLevel"/>
    <w:tmpl w:val="0809000F"/>
    <w:lvl w:ilvl="0">
      <w:start w:val="1"/>
      <w:numFmt w:val="decimal"/>
      <w:lvlText w:val="%1."/>
      <w:lvlJc w:val="left"/>
      <w:pPr>
        <w:tabs>
          <w:tab w:val="num" w:pos="360"/>
        </w:tabs>
        <w:ind w:left="360" w:hanging="360"/>
      </w:pPr>
      <w:rPr>
        <w:rFonts w:cs="Times New Roman"/>
      </w:rPr>
    </w:lvl>
  </w:abstractNum>
  <w:abstractNum w:abstractNumId="2" w15:restartNumberingAfterBreak="0">
    <w:nsid w:val="05570CF2"/>
    <w:multiLevelType w:val="multilevel"/>
    <w:tmpl w:val="675CC25E"/>
    <w:lvl w:ilvl="0">
      <w:start w:val="8"/>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070908F1"/>
    <w:multiLevelType w:val="singleLevel"/>
    <w:tmpl w:val="0809000F"/>
    <w:lvl w:ilvl="0">
      <w:start w:val="12"/>
      <w:numFmt w:val="decimal"/>
      <w:lvlText w:val="%1."/>
      <w:lvlJc w:val="left"/>
      <w:pPr>
        <w:tabs>
          <w:tab w:val="num" w:pos="360"/>
        </w:tabs>
        <w:ind w:left="360" w:hanging="360"/>
      </w:pPr>
      <w:rPr>
        <w:rFonts w:cs="Times New Roman" w:hint="default"/>
      </w:rPr>
    </w:lvl>
  </w:abstractNum>
  <w:abstractNum w:abstractNumId="4" w15:restartNumberingAfterBreak="0">
    <w:nsid w:val="075D1BE1"/>
    <w:multiLevelType w:val="singleLevel"/>
    <w:tmpl w:val="8BC47422"/>
    <w:lvl w:ilvl="0">
      <w:start w:val="1"/>
      <w:numFmt w:val="lowerLetter"/>
      <w:lvlText w:val="(%1)"/>
      <w:lvlJc w:val="left"/>
      <w:pPr>
        <w:tabs>
          <w:tab w:val="num" w:pos="786"/>
        </w:tabs>
        <w:ind w:left="786" w:hanging="360"/>
      </w:pPr>
      <w:rPr>
        <w:rFonts w:cs="Times New Roman" w:hint="default"/>
      </w:rPr>
    </w:lvl>
  </w:abstractNum>
  <w:abstractNum w:abstractNumId="5" w15:restartNumberingAfterBreak="0">
    <w:nsid w:val="07CC52F8"/>
    <w:multiLevelType w:val="singleLevel"/>
    <w:tmpl w:val="8206A21A"/>
    <w:lvl w:ilvl="0">
      <w:start w:val="1"/>
      <w:numFmt w:val="lowerLetter"/>
      <w:lvlText w:val="(%1)"/>
      <w:lvlJc w:val="left"/>
      <w:pPr>
        <w:tabs>
          <w:tab w:val="num" w:pos="786"/>
        </w:tabs>
        <w:ind w:left="786" w:hanging="360"/>
      </w:pPr>
      <w:rPr>
        <w:rFonts w:cs="Times New Roman" w:hint="default"/>
      </w:rPr>
    </w:lvl>
  </w:abstractNum>
  <w:abstractNum w:abstractNumId="6" w15:restartNumberingAfterBreak="0">
    <w:nsid w:val="11937690"/>
    <w:multiLevelType w:val="singleLevel"/>
    <w:tmpl w:val="0809000F"/>
    <w:lvl w:ilvl="0">
      <w:start w:val="1"/>
      <w:numFmt w:val="decimal"/>
      <w:lvlText w:val="%1."/>
      <w:lvlJc w:val="left"/>
      <w:pPr>
        <w:tabs>
          <w:tab w:val="num" w:pos="360"/>
        </w:tabs>
        <w:ind w:left="360" w:hanging="360"/>
      </w:pPr>
      <w:rPr>
        <w:rFonts w:cs="Times New Roman"/>
      </w:rPr>
    </w:lvl>
  </w:abstractNum>
  <w:abstractNum w:abstractNumId="7" w15:restartNumberingAfterBreak="0">
    <w:nsid w:val="14D616C4"/>
    <w:multiLevelType w:val="singleLevel"/>
    <w:tmpl w:val="E9306F06"/>
    <w:lvl w:ilvl="0">
      <w:start w:val="1"/>
      <w:numFmt w:val="lowerLetter"/>
      <w:lvlText w:val="(%1)"/>
      <w:lvlJc w:val="left"/>
      <w:pPr>
        <w:tabs>
          <w:tab w:val="num" w:pos="720"/>
        </w:tabs>
        <w:ind w:left="720" w:hanging="360"/>
      </w:pPr>
      <w:rPr>
        <w:rFonts w:cs="Times New Roman" w:hint="default"/>
      </w:rPr>
    </w:lvl>
  </w:abstractNum>
  <w:abstractNum w:abstractNumId="8" w15:restartNumberingAfterBreak="0">
    <w:nsid w:val="20AE7AA7"/>
    <w:multiLevelType w:val="singleLevel"/>
    <w:tmpl w:val="509844DC"/>
    <w:lvl w:ilvl="0">
      <w:start w:val="1"/>
      <w:numFmt w:val="lowerLetter"/>
      <w:lvlText w:val="(%1)"/>
      <w:lvlJc w:val="left"/>
      <w:pPr>
        <w:tabs>
          <w:tab w:val="num" w:pos="720"/>
        </w:tabs>
        <w:ind w:left="720" w:hanging="360"/>
      </w:pPr>
      <w:rPr>
        <w:rFonts w:cs="Times New Roman" w:hint="default"/>
      </w:rPr>
    </w:lvl>
  </w:abstractNum>
  <w:abstractNum w:abstractNumId="9" w15:restartNumberingAfterBreak="0">
    <w:nsid w:val="25015139"/>
    <w:multiLevelType w:val="singleLevel"/>
    <w:tmpl w:val="97ECA788"/>
    <w:lvl w:ilvl="0">
      <w:start w:val="1"/>
      <w:numFmt w:val="lowerLetter"/>
      <w:lvlText w:val="(%1)"/>
      <w:lvlJc w:val="left"/>
      <w:pPr>
        <w:tabs>
          <w:tab w:val="num" w:pos="786"/>
        </w:tabs>
        <w:ind w:left="786" w:hanging="360"/>
      </w:pPr>
      <w:rPr>
        <w:rFonts w:cs="Times New Roman" w:hint="default"/>
      </w:rPr>
    </w:lvl>
  </w:abstractNum>
  <w:abstractNum w:abstractNumId="10" w15:restartNumberingAfterBreak="0">
    <w:nsid w:val="2B2A166C"/>
    <w:multiLevelType w:val="singleLevel"/>
    <w:tmpl w:val="E9306F06"/>
    <w:lvl w:ilvl="0">
      <w:start w:val="1"/>
      <w:numFmt w:val="lowerLetter"/>
      <w:lvlText w:val="(%1)"/>
      <w:lvlJc w:val="left"/>
      <w:pPr>
        <w:tabs>
          <w:tab w:val="num" w:pos="720"/>
        </w:tabs>
        <w:ind w:left="720" w:hanging="360"/>
      </w:pPr>
      <w:rPr>
        <w:rFonts w:cs="Times New Roman" w:hint="default"/>
      </w:rPr>
    </w:lvl>
  </w:abstractNum>
  <w:abstractNum w:abstractNumId="11" w15:restartNumberingAfterBreak="0">
    <w:nsid w:val="30850E43"/>
    <w:multiLevelType w:val="multilevel"/>
    <w:tmpl w:val="50B21C68"/>
    <w:lvl w:ilvl="0">
      <w:start w:val="3"/>
      <w:numFmt w:val="decimal"/>
      <w:lvlText w:val="%1"/>
      <w:lvlJc w:val="left"/>
      <w:pPr>
        <w:tabs>
          <w:tab w:val="num" w:pos="360"/>
        </w:tabs>
        <w:ind w:left="360" w:hanging="360"/>
      </w:pPr>
      <w:rPr>
        <w:rFonts w:cs="Times New Roman" w:hint="default"/>
      </w:rPr>
    </w:lvl>
    <w:lvl w:ilvl="1">
      <w:start w:val="3"/>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 w15:restartNumberingAfterBreak="0">
    <w:nsid w:val="3BA728B3"/>
    <w:multiLevelType w:val="singleLevel"/>
    <w:tmpl w:val="2CB8ED3C"/>
    <w:lvl w:ilvl="0">
      <w:start w:val="1"/>
      <w:numFmt w:val="lowerLetter"/>
      <w:lvlText w:val="(%1)"/>
      <w:lvlJc w:val="left"/>
      <w:pPr>
        <w:tabs>
          <w:tab w:val="num" w:pos="1440"/>
        </w:tabs>
        <w:ind w:left="1440" w:hanging="720"/>
      </w:pPr>
      <w:rPr>
        <w:rFonts w:cs="Times New Roman" w:hint="default"/>
      </w:rPr>
    </w:lvl>
  </w:abstractNum>
  <w:abstractNum w:abstractNumId="13" w15:restartNumberingAfterBreak="0">
    <w:nsid w:val="3F99234E"/>
    <w:multiLevelType w:val="singleLevel"/>
    <w:tmpl w:val="26108EA2"/>
    <w:lvl w:ilvl="0">
      <w:start w:val="1"/>
      <w:numFmt w:val="lowerLetter"/>
      <w:lvlText w:val="(%1)"/>
      <w:lvlJc w:val="left"/>
      <w:pPr>
        <w:tabs>
          <w:tab w:val="num" w:pos="780"/>
        </w:tabs>
        <w:ind w:left="780" w:hanging="360"/>
      </w:pPr>
      <w:rPr>
        <w:rFonts w:cs="Times New Roman" w:hint="default"/>
      </w:rPr>
    </w:lvl>
  </w:abstractNum>
  <w:abstractNum w:abstractNumId="14" w15:restartNumberingAfterBreak="0">
    <w:nsid w:val="40EE3327"/>
    <w:multiLevelType w:val="singleLevel"/>
    <w:tmpl w:val="50DED7CA"/>
    <w:lvl w:ilvl="0">
      <w:start w:val="1"/>
      <w:numFmt w:val="lowerLetter"/>
      <w:lvlText w:val="(%1)"/>
      <w:lvlJc w:val="left"/>
      <w:pPr>
        <w:tabs>
          <w:tab w:val="num" w:pos="720"/>
        </w:tabs>
        <w:ind w:left="720" w:hanging="360"/>
      </w:pPr>
      <w:rPr>
        <w:rFonts w:cs="Times New Roman" w:hint="default"/>
      </w:rPr>
    </w:lvl>
  </w:abstractNum>
  <w:abstractNum w:abstractNumId="15" w15:restartNumberingAfterBreak="0">
    <w:nsid w:val="416E4F8C"/>
    <w:multiLevelType w:val="singleLevel"/>
    <w:tmpl w:val="0809000F"/>
    <w:lvl w:ilvl="0">
      <w:start w:val="13"/>
      <w:numFmt w:val="decimal"/>
      <w:lvlText w:val="%1."/>
      <w:lvlJc w:val="left"/>
      <w:pPr>
        <w:tabs>
          <w:tab w:val="num" w:pos="360"/>
        </w:tabs>
        <w:ind w:left="360" w:hanging="360"/>
      </w:pPr>
      <w:rPr>
        <w:rFonts w:cs="Times New Roman" w:hint="default"/>
      </w:rPr>
    </w:lvl>
  </w:abstractNum>
  <w:abstractNum w:abstractNumId="16" w15:restartNumberingAfterBreak="0">
    <w:nsid w:val="42876A35"/>
    <w:multiLevelType w:val="singleLevel"/>
    <w:tmpl w:val="0809000F"/>
    <w:lvl w:ilvl="0">
      <w:start w:val="1"/>
      <w:numFmt w:val="decimal"/>
      <w:lvlText w:val="%1."/>
      <w:lvlJc w:val="left"/>
      <w:pPr>
        <w:tabs>
          <w:tab w:val="num" w:pos="360"/>
        </w:tabs>
        <w:ind w:left="360" w:hanging="360"/>
      </w:pPr>
      <w:rPr>
        <w:rFonts w:cs="Times New Roman"/>
      </w:rPr>
    </w:lvl>
  </w:abstractNum>
  <w:abstractNum w:abstractNumId="17" w15:restartNumberingAfterBreak="0">
    <w:nsid w:val="434A1F47"/>
    <w:multiLevelType w:val="singleLevel"/>
    <w:tmpl w:val="F622FC16"/>
    <w:lvl w:ilvl="0">
      <w:start w:val="1"/>
      <w:numFmt w:val="lowerLetter"/>
      <w:lvlText w:val="(%1)"/>
      <w:lvlJc w:val="left"/>
      <w:pPr>
        <w:tabs>
          <w:tab w:val="num" w:pos="720"/>
        </w:tabs>
        <w:ind w:left="720" w:hanging="720"/>
      </w:pPr>
      <w:rPr>
        <w:rFonts w:cs="Times New Roman" w:hint="default"/>
      </w:rPr>
    </w:lvl>
  </w:abstractNum>
  <w:abstractNum w:abstractNumId="18" w15:restartNumberingAfterBreak="0">
    <w:nsid w:val="55B53BBF"/>
    <w:multiLevelType w:val="singleLevel"/>
    <w:tmpl w:val="0809000F"/>
    <w:lvl w:ilvl="0">
      <w:start w:val="1"/>
      <w:numFmt w:val="decimal"/>
      <w:lvlText w:val="%1."/>
      <w:lvlJc w:val="left"/>
      <w:pPr>
        <w:tabs>
          <w:tab w:val="num" w:pos="360"/>
        </w:tabs>
        <w:ind w:left="360" w:hanging="360"/>
      </w:pPr>
      <w:rPr>
        <w:rFonts w:cs="Times New Roman"/>
      </w:rPr>
    </w:lvl>
  </w:abstractNum>
  <w:abstractNum w:abstractNumId="19" w15:restartNumberingAfterBreak="0">
    <w:nsid w:val="5BF87A86"/>
    <w:multiLevelType w:val="singleLevel"/>
    <w:tmpl w:val="0809000F"/>
    <w:lvl w:ilvl="0">
      <w:start w:val="1"/>
      <w:numFmt w:val="decimal"/>
      <w:lvlText w:val="%1."/>
      <w:lvlJc w:val="left"/>
      <w:pPr>
        <w:tabs>
          <w:tab w:val="num" w:pos="360"/>
        </w:tabs>
        <w:ind w:left="360" w:hanging="360"/>
      </w:pPr>
      <w:rPr>
        <w:rFonts w:cs="Times New Roman"/>
      </w:rPr>
    </w:lvl>
  </w:abstractNum>
  <w:abstractNum w:abstractNumId="20" w15:restartNumberingAfterBreak="0">
    <w:nsid w:val="5CBC7298"/>
    <w:multiLevelType w:val="singleLevel"/>
    <w:tmpl w:val="0809000F"/>
    <w:lvl w:ilvl="0">
      <w:start w:val="1"/>
      <w:numFmt w:val="decimal"/>
      <w:lvlText w:val="%1."/>
      <w:lvlJc w:val="left"/>
      <w:pPr>
        <w:tabs>
          <w:tab w:val="num" w:pos="360"/>
        </w:tabs>
        <w:ind w:left="360" w:hanging="360"/>
      </w:pPr>
      <w:rPr>
        <w:rFonts w:cs="Times New Roman"/>
      </w:rPr>
    </w:lvl>
  </w:abstractNum>
  <w:abstractNum w:abstractNumId="21" w15:restartNumberingAfterBreak="0">
    <w:nsid w:val="5F150348"/>
    <w:multiLevelType w:val="singleLevel"/>
    <w:tmpl w:val="0809000F"/>
    <w:lvl w:ilvl="0">
      <w:start w:val="13"/>
      <w:numFmt w:val="decimal"/>
      <w:lvlText w:val="%1."/>
      <w:lvlJc w:val="left"/>
      <w:pPr>
        <w:tabs>
          <w:tab w:val="num" w:pos="360"/>
        </w:tabs>
        <w:ind w:left="360" w:hanging="360"/>
      </w:pPr>
      <w:rPr>
        <w:rFonts w:cs="Times New Roman" w:hint="default"/>
      </w:rPr>
    </w:lvl>
  </w:abstractNum>
  <w:abstractNum w:abstractNumId="22" w15:restartNumberingAfterBreak="0">
    <w:nsid w:val="62080D1E"/>
    <w:multiLevelType w:val="singleLevel"/>
    <w:tmpl w:val="E9306F06"/>
    <w:lvl w:ilvl="0">
      <w:start w:val="1"/>
      <w:numFmt w:val="lowerLetter"/>
      <w:lvlText w:val="(%1)"/>
      <w:lvlJc w:val="left"/>
      <w:pPr>
        <w:tabs>
          <w:tab w:val="num" w:pos="720"/>
        </w:tabs>
        <w:ind w:left="720" w:hanging="360"/>
      </w:pPr>
      <w:rPr>
        <w:rFonts w:cs="Times New Roman" w:hint="default"/>
      </w:rPr>
    </w:lvl>
  </w:abstractNum>
  <w:abstractNum w:abstractNumId="23" w15:restartNumberingAfterBreak="0">
    <w:nsid w:val="6B810894"/>
    <w:multiLevelType w:val="singleLevel"/>
    <w:tmpl w:val="0809000F"/>
    <w:lvl w:ilvl="0">
      <w:start w:val="1"/>
      <w:numFmt w:val="decimal"/>
      <w:lvlText w:val="%1."/>
      <w:lvlJc w:val="left"/>
      <w:pPr>
        <w:tabs>
          <w:tab w:val="num" w:pos="360"/>
        </w:tabs>
        <w:ind w:left="360" w:hanging="360"/>
      </w:pPr>
      <w:rPr>
        <w:rFonts w:cs="Times New Roman"/>
      </w:rPr>
    </w:lvl>
  </w:abstractNum>
  <w:abstractNum w:abstractNumId="24" w15:restartNumberingAfterBreak="0">
    <w:nsid w:val="6CAB1E94"/>
    <w:multiLevelType w:val="multilevel"/>
    <w:tmpl w:val="8E8CFA82"/>
    <w:lvl w:ilvl="0">
      <w:start w:val="13"/>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5" w15:restartNumberingAfterBreak="0">
    <w:nsid w:val="6CD4573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26" w15:restartNumberingAfterBreak="0">
    <w:nsid w:val="71CD06C8"/>
    <w:multiLevelType w:val="singleLevel"/>
    <w:tmpl w:val="B6DA5074"/>
    <w:lvl w:ilvl="0">
      <w:start w:val="1"/>
      <w:numFmt w:val="lowerLetter"/>
      <w:lvlText w:val="(%1)"/>
      <w:lvlJc w:val="left"/>
      <w:pPr>
        <w:tabs>
          <w:tab w:val="num" w:pos="1114"/>
        </w:tabs>
        <w:ind w:left="1114" w:hanging="405"/>
      </w:pPr>
      <w:rPr>
        <w:rFonts w:cs="Times New Roman" w:hint="default"/>
      </w:rPr>
    </w:lvl>
  </w:abstractNum>
  <w:abstractNum w:abstractNumId="27" w15:restartNumberingAfterBreak="0">
    <w:nsid w:val="72A02E15"/>
    <w:multiLevelType w:val="singleLevel"/>
    <w:tmpl w:val="0809000F"/>
    <w:lvl w:ilvl="0">
      <w:start w:val="1"/>
      <w:numFmt w:val="decimal"/>
      <w:lvlText w:val="%1."/>
      <w:lvlJc w:val="left"/>
      <w:pPr>
        <w:tabs>
          <w:tab w:val="num" w:pos="360"/>
        </w:tabs>
        <w:ind w:left="360" w:hanging="360"/>
      </w:pPr>
      <w:rPr>
        <w:rFonts w:cs="Times New Roman"/>
      </w:rPr>
    </w:lvl>
  </w:abstractNum>
  <w:abstractNum w:abstractNumId="28" w15:restartNumberingAfterBreak="0">
    <w:nsid w:val="795D3128"/>
    <w:multiLevelType w:val="singleLevel"/>
    <w:tmpl w:val="E9306F06"/>
    <w:lvl w:ilvl="0">
      <w:start w:val="1"/>
      <w:numFmt w:val="lowerLetter"/>
      <w:lvlText w:val="(%1)"/>
      <w:lvlJc w:val="left"/>
      <w:pPr>
        <w:tabs>
          <w:tab w:val="num" w:pos="720"/>
        </w:tabs>
        <w:ind w:left="720" w:hanging="360"/>
      </w:pPr>
      <w:rPr>
        <w:rFonts w:cs="Times New Roman" w:hint="default"/>
      </w:rPr>
    </w:lvl>
  </w:abstractNum>
  <w:abstractNum w:abstractNumId="29" w15:restartNumberingAfterBreak="0">
    <w:nsid w:val="7B594CD3"/>
    <w:multiLevelType w:val="singleLevel"/>
    <w:tmpl w:val="1370EF50"/>
    <w:lvl w:ilvl="0">
      <w:start w:val="1"/>
      <w:numFmt w:val="lowerLetter"/>
      <w:lvlText w:val="(%1)"/>
      <w:lvlJc w:val="left"/>
      <w:pPr>
        <w:tabs>
          <w:tab w:val="num" w:pos="720"/>
        </w:tabs>
        <w:ind w:left="720" w:hanging="360"/>
      </w:pPr>
      <w:rPr>
        <w:rFonts w:cs="Times New Roman" w:hint="default"/>
      </w:rPr>
    </w:lvl>
  </w:abstractNum>
  <w:abstractNum w:abstractNumId="30" w15:restartNumberingAfterBreak="0">
    <w:nsid w:val="7C2018B9"/>
    <w:multiLevelType w:val="multilevel"/>
    <w:tmpl w:val="675CC25E"/>
    <w:lvl w:ilvl="0">
      <w:start w:val="8"/>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num w:numId="1" w16cid:durableId="1704012213">
    <w:abstractNumId w:val="25"/>
  </w:num>
  <w:num w:numId="2" w16cid:durableId="1284729837">
    <w:abstractNumId w:val="13"/>
  </w:num>
  <w:num w:numId="3" w16cid:durableId="570425618">
    <w:abstractNumId w:val="14"/>
  </w:num>
  <w:num w:numId="4" w16cid:durableId="1124691173">
    <w:abstractNumId w:val="29"/>
  </w:num>
  <w:num w:numId="5" w16cid:durableId="1768161612">
    <w:abstractNumId w:val="10"/>
  </w:num>
  <w:num w:numId="6" w16cid:durableId="2092848474">
    <w:abstractNumId w:val="0"/>
  </w:num>
  <w:num w:numId="7" w16cid:durableId="770516186">
    <w:abstractNumId w:val="27"/>
  </w:num>
  <w:num w:numId="8" w16cid:durableId="2094083679">
    <w:abstractNumId w:val="23"/>
  </w:num>
  <w:num w:numId="9" w16cid:durableId="808013485">
    <w:abstractNumId w:val="8"/>
  </w:num>
  <w:num w:numId="10" w16cid:durableId="450901255">
    <w:abstractNumId w:val="22"/>
  </w:num>
  <w:num w:numId="11" w16cid:durableId="288829019">
    <w:abstractNumId w:val="28"/>
  </w:num>
  <w:num w:numId="12" w16cid:durableId="555552222">
    <w:abstractNumId w:val="7"/>
  </w:num>
  <w:num w:numId="13" w16cid:durableId="963576780">
    <w:abstractNumId w:val="4"/>
  </w:num>
  <w:num w:numId="14" w16cid:durableId="1457717809">
    <w:abstractNumId w:val="5"/>
  </w:num>
  <w:num w:numId="15" w16cid:durableId="1261640560">
    <w:abstractNumId w:val="9"/>
  </w:num>
  <w:num w:numId="16" w16cid:durableId="1531332635">
    <w:abstractNumId w:val="21"/>
  </w:num>
  <w:num w:numId="17" w16cid:durableId="1880700031">
    <w:abstractNumId w:val="1"/>
  </w:num>
  <w:num w:numId="18" w16cid:durableId="981426365">
    <w:abstractNumId w:val="25"/>
  </w:num>
  <w:num w:numId="19" w16cid:durableId="92628989">
    <w:abstractNumId w:val="20"/>
  </w:num>
  <w:num w:numId="20" w16cid:durableId="506292757">
    <w:abstractNumId w:val="18"/>
  </w:num>
  <w:num w:numId="21" w16cid:durableId="59986209">
    <w:abstractNumId w:val="19"/>
  </w:num>
  <w:num w:numId="22" w16cid:durableId="921529534">
    <w:abstractNumId w:val="15"/>
  </w:num>
  <w:num w:numId="23" w16cid:durableId="2072192366">
    <w:abstractNumId w:val="24"/>
  </w:num>
  <w:num w:numId="24" w16cid:durableId="420951151">
    <w:abstractNumId w:val="17"/>
  </w:num>
  <w:num w:numId="25" w16cid:durableId="1364478264">
    <w:abstractNumId w:val="26"/>
  </w:num>
  <w:num w:numId="26" w16cid:durableId="476184792">
    <w:abstractNumId w:val="12"/>
  </w:num>
  <w:num w:numId="27" w16cid:durableId="417097229">
    <w:abstractNumId w:val="6"/>
  </w:num>
  <w:num w:numId="28" w16cid:durableId="1421022087">
    <w:abstractNumId w:val="16"/>
  </w:num>
  <w:num w:numId="29" w16cid:durableId="1662611704">
    <w:abstractNumId w:val="11"/>
  </w:num>
  <w:num w:numId="30" w16cid:durableId="926040189">
    <w:abstractNumId w:val="30"/>
  </w:num>
  <w:num w:numId="31" w16cid:durableId="119179815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Chapman-Moore">
    <w15:presenceInfo w15:providerId="Windows Live" w15:userId="301549053bc259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C8F"/>
    <w:rsid w:val="00026C8F"/>
    <w:rsid w:val="0003019C"/>
    <w:rsid w:val="00095396"/>
    <w:rsid w:val="000962A5"/>
    <w:rsid w:val="00142097"/>
    <w:rsid w:val="001D2862"/>
    <w:rsid w:val="001D485F"/>
    <w:rsid w:val="001E67E9"/>
    <w:rsid w:val="00221212"/>
    <w:rsid w:val="00255E2A"/>
    <w:rsid w:val="00290949"/>
    <w:rsid w:val="00292C1B"/>
    <w:rsid w:val="00373DD1"/>
    <w:rsid w:val="00385EF7"/>
    <w:rsid w:val="0044271F"/>
    <w:rsid w:val="00492D0A"/>
    <w:rsid w:val="004B4611"/>
    <w:rsid w:val="004D26FE"/>
    <w:rsid w:val="00544B95"/>
    <w:rsid w:val="00575FFB"/>
    <w:rsid w:val="005F7BF3"/>
    <w:rsid w:val="00634B56"/>
    <w:rsid w:val="00670ED3"/>
    <w:rsid w:val="00675996"/>
    <w:rsid w:val="00705125"/>
    <w:rsid w:val="00886E26"/>
    <w:rsid w:val="00887E2C"/>
    <w:rsid w:val="00914AE0"/>
    <w:rsid w:val="00914CE9"/>
    <w:rsid w:val="009601B0"/>
    <w:rsid w:val="009719B0"/>
    <w:rsid w:val="00992380"/>
    <w:rsid w:val="009B2A52"/>
    <w:rsid w:val="009F73D6"/>
    <w:rsid w:val="00A31B9B"/>
    <w:rsid w:val="00AC5304"/>
    <w:rsid w:val="00AF07E1"/>
    <w:rsid w:val="00B07DF1"/>
    <w:rsid w:val="00B45F32"/>
    <w:rsid w:val="00B50BA9"/>
    <w:rsid w:val="00B544D1"/>
    <w:rsid w:val="00BB1939"/>
    <w:rsid w:val="00C028D7"/>
    <w:rsid w:val="00C3294D"/>
    <w:rsid w:val="00CB4870"/>
    <w:rsid w:val="00CB66EF"/>
    <w:rsid w:val="00CE3B8B"/>
    <w:rsid w:val="00D04070"/>
    <w:rsid w:val="00D54422"/>
    <w:rsid w:val="00D629D1"/>
    <w:rsid w:val="00E51512"/>
    <w:rsid w:val="00EA3F4C"/>
    <w:rsid w:val="00ED36E2"/>
    <w:rsid w:val="00EF4004"/>
    <w:rsid w:val="00F10EB7"/>
    <w:rsid w:val="00F21812"/>
    <w:rsid w:val="00F50006"/>
    <w:rsid w:val="00FB6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B4562"/>
  <w15:chartTrackingRefBased/>
  <w15:docId w15:val="{BBA75562-BB2F-41DE-9AB2-D3A1B05EC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5125"/>
    <w:pPr>
      <w:autoSpaceDE w:val="0"/>
      <w:autoSpaceDN w:val="0"/>
    </w:pPr>
    <w:rPr>
      <w:rFonts w:ascii="Arial" w:hAnsi="Arial" w:cs="Arial"/>
      <w:sz w:val="24"/>
      <w:szCs w:val="24"/>
      <w:lang w:val="en-GB" w:eastAsia="en-GB"/>
    </w:rPr>
  </w:style>
  <w:style w:type="paragraph" w:styleId="Heading1">
    <w:name w:val="heading 1"/>
    <w:basedOn w:val="Normal"/>
    <w:next w:val="Normal"/>
    <w:link w:val="Heading1Char"/>
    <w:qFormat/>
    <w:rsid w:val="00705125"/>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B1939"/>
    <w:rPr>
      <w:rFonts w:ascii="Cambria" w:hAnsi="Cambria" w:cs="Times New Roman"/>
      <w:b/>
      <w:bCs/>
      <w:kern w:val="32"/>
      <w:sz w:val="32"/>
      <w:szCs w:val="32"/>
    </w:rPr>
  </w:style>
  <w:style w:type="paragraph" w:styleId="BodyText2">
    <w:name w:val="Body Text 2"/>
    <w:basedOn w:val="Normal"/>
    <w:link w:val="BodyText2Char"/>
    <w:rsid w:val="00705125"/>
    <w:pPr>
      <w:ind w:left="426" w:hanging="426"/>
    </w:pPr>
  </w:style>
  <w:style w:type="character" w:customStyle="1" w:styleId="BodyText2Char">
    <w:name w:val="Body Text 2 Char"/>
    <w:link w:val="BodyText2"/>
    <w:semiHidden/>
    <w:locked/>
    <w:rsid w:val="00BB1939"/>
    <w:rPr>
      <w:rFonts w:ascii="Arial" w:hAnsi="Arial" w:cs="Arial"/>
      <w:sz w:val="24"/>
      <w:szCs w:val="24"/>
    </w:rPr>
  </w:style>
  <w:style w:type="paragraph" w:styleId="BodyTextIndent2">
    <w:name w:val="Body Text Indent 2"/>
    <w:basedOn w:val="Normal"/>
    <w:link w:val="BodyTextIndent2Char"/>
    <w:rsid w:val="00705125"/>
    <w:pPr>
      <w:ind w:left="360" w:hanging="360"/>
    </w:pPr>
  </w:style>
  <w:style w:type="character" w:customStyle="1" w:styleId="BodyTextIndent2Char">
    <w:name w:val="Body Text Indent 2 Char"/>
    <w:link w:val="BodyTextIndent2"/>
    <w:semiHidden/>
    <w:locked/>
    <w:rsid w:val="00BB1939"/>
    <w:rPr>
      <w:rFonts w:ascii="Arial" w:hAnsi="Arial" w:cs="Arial"/>
      <w:sz w:val="24"/>
      <w:szCs w:val="24"/>
    </w:rPr>
  </w:style>
  <w:style w:type="paragraph" w:styleId="BodyTextIndent3">
    <w:name w:val="Body Text Indent 3"/>
    <w:basedOn w:val="Normal"/>
    <w:link w:val="BodyTextIndent3Char"/>
    <w:rsid w:val="00705125"/>
    <w:pPr>
      <w:ind w:left="426"/>
    </w:pPr>
  </w:style>
  <w:style w:type="character" w:customStyle="1" w:styleId="BodyTextIndent3Char">
    <w:name w:val="Body Text Indent 3 Char"/>
    <w:link w:val="BodyTextIndent3"/>
    <w:semiHidden/>
    <w:locked/>
    <w:rsid w:val="00BB1939"/>
    <w:rPr>
      <w:rFonts w:ascii="Arial" w:hAnsi="Arial" w:cs="Arial"/>
      <w:sz w:val="16"/>
      <w:szCs w:val="16"/>
    </w:rPr>
  </w:style>
  <w:style w:type="paragraph" w:styleId="Header">
    <w:name w:val="header"/>
    <w:basedOn w:val="Normal"/>
    <w:link w:val="HeaderChar"/>
    <w:rsid w:val="00705125"/>
    <w:pPr>
      <w:tabs>
        <w:tab w:val="center" w:pos="4153"/>
        <w:tab w:val="right" w:pos="8306"/>
      </w:tabs>
    </w:pPr>
  </w:style>
  <w:style w:type="character" w:customStyle="1" w:styleId="HeaderChar">
    <w:name w:val="Header Char"/>
    <w:link w:val="Header"/>
    <w:semiHidden/>
    <w:locked/>
    <w:rsid w:val="00BB1939"/>
    <w:rPr>
      <w:rFonts w:ascii="Arial" w:hAnsi="Arial" w:cs="Arial"/>
      <w:sz w:val="24"/>
      <w:szCs w:val="24"/>
    </w:rPr>
  </w:style>
  <w:style w:type="paragraph" w:styleId="Footer">
    <w:name w:val="footer"/>
    <w:basedOn w:val="Normal"/>
    <w:link w:val="FooterChar"/>
    <w:rsid w:val="00705125"/>
    <w:pPr>
      <w:tabs>
        <w:tab w:val="center" w:pos="4153"/>
        <w:tab w:val="right" w:pos="8306"/>
      </w:tabs>
    </w:pPr>
  </w:style>
  <w:style w:type="character" w:customStyle="1" w:styleId="FooterChar">
    <w:name w:val="Footer Char"/>
    <w:link w:val="Footer"/>
    <w:semiHidden/>
    <w:locked/>
    <w:rsid w:val="00BB1939"/>
    <w:rPr>
      <w:rFonts w:ascii="Arial" w:hAnsi="Arial" w:cs="Arial"/>
      <w:sz w:val="24"/>
      <w:szCs w:val="24"/>
    </w:rPr>
  </w:style>
  <w:style w:type="paragraph" w:styleId="DocumentMap">
    <w:name w:val="Document Map"/>
    <w:basedOn w:val="Normal"/>
    <w:link w:val="DocumentMapChar"/>
    <w:semiHidden/>
    <w:rsid w:val="00705125"/>
    <w:pPr>
      <w:shd w:val="clear" w:color="auto" w:fill="000080"/>
    </w:pPr>
    <w:rPr>
      <w:rFonts w:ascii="Tahoma" w:hAnsi="Tahoma" w:cs="Tahoma"/>
    </w:rPr>
  </w:style>
  <w:style w:type="character" w:customStyle="1" w:styleId="DocumentMapChar">
    <w:name w:val="Document Map Char"/>
    <w:link w:val="DocumentMap"/>
    <w:semiHidden/>
    <w:locked/>
    <w:rsid w:val="00BB1939"/>
    <w:rPr>
      <w:rFonts w:cs="Arial"/>
      <w:sz w:val="2"/>
    </w:rPr>
  </w:style>
  <w:style w:type="character" w:styleId="Strong">
    <w:name w:val="Strong"/>
    <w:qFormat/>
    <w:rsid w:val="00705125"/>
    <w:rPr>
      <w:rFonts w:cs="Times New Roman"/>
      <w:b/>
      <w:bCs/>
    </w:rPr>
  </w:style>
  <w:style w:type="character" w:styleId="PageNumber">
    <w:name w:val="page number"/>
    <w:rsid w:val="00705125"/>
    <w:rPr>
      <w:rFonts w:cs="Times New Roman"/>
    </w:rPr>
  </w:style>
  <w:style w:type="paragraph" w:styleId="BalloonText">
    <w:name w:val="Balloon Text"/>
    <w:basedOn w:val="Normal"/>
    <w:link w:val="BalloonTextChar"/>
    <w:semiHidden/>
    <w:rsid w:val="00575FFB"/>
    <w:rPr>
      <w:rFonts w:ascii="Tahoma" w:hAnsi="Tahoma" w:cs="Tahoma"/>
      <w:sz w:val="16"/>
      <w:szCs w:val="16"/>
    </w:rPr>
  </w:style>
  <w:style w:type="character" w:customStyle="1" w:styleId="BalloonTextChar">
    <w:name w:val="Balloon Text Char"/>
    <w:link w:val="BalloonText"/>
    <w:semiHidden/>
    <w:locked/>
    <w:rsid w:val="00290949"/>
    <w:rPr>
      <w:rFonts w:cs="Arial"/>
      <w:sz w:val="2"/>
    </w:rPr>
  </w:style>
  <w:style w:type="paragraph" w:styleId="Revision">
    <w:name w:val="Revision"/>
    <w:hidden/>
    <w:uiPriority w:val="99"/>
    <w:semiHidden/>
    <w:rsid w:val="00F10EB7"/>
    <w:rPr>
      <w:rFonts w:ascii="Arial" w:hAnsi="Arial" w:cs="Arial"/>
      <w:sz w:val="24"/>
      <w:szCs w:val="24"/>
      <w:lang w:val="en-GB" w:eastAsia="en-GB"/>
    </w:rPr>
  </w:style>
  <w:style w:type="paragraph" w:styleId="ListParagraph">
    <w:name w:val="List Paragraph"/>
    <w:basedOn w:val="Normal"/>
    <w:uiPriority w:val="34"/>
    <w:qFormat/>
    <w:rsid w:val="00960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WIT.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WIT.doc</Template>
  <TotalTime>5</TotalTime>
  <Pages>1</Pages>
  <Words>2518</Words>
  <Characters>14359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DRAFT TRUST DEED</vt:lpstr>
    </vt:vector>
  </TitlesOfParts>
  <Company>Inland Revenue</Company>
  <LinksUpToDate>false</LinksUpToDate>
  <CharactersWithSpaces>16844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TRUST DEED</dc:title>
  <dc:subject/>
  <dc:creator>2372630</dc:creator>
  <cp:keywords/>
  <dc:description/>
  <cp:lastModifiedBy>Jonathan Chapman-Moore</cp:lastModifiedBy>
  <cp:revision>4</cp:revision>
  <cp:lastPrinted>2004-12-06T16:42:00Z</cp:lastPrinted>
  <dcterms:created xsi:type="dcterms:W3CDTF">2023-10-06T02:31:00Z</dcterms:created>
  <dcterms:modified xsi:type="dcterms:W3CDTF">2023-10-06T02:58:00Z</dcterms:modified>
</cp:coreProperties>
</file>